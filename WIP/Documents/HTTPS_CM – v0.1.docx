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5A64" w:rsidRDefault="00D8226A" w:rsidP="00633398">
      <w:pPr>
        <w:pStyle w:val="NormalTB"/>
        <w:widowControl w:val="0"/>
        <w:spacing w:before="120"/>
        <w:jc w:val="left"/>
        <w:rPr>
          <w:rFonts w:ascii="Arial" w:hAnsi="Arial" w:cs="Arial"/>
          <w:snapToGrid w:val="0"/>
          <w:lang w:val="en-US"/>
        </w:rPr>
      </w:pPr>
      <w:r>
        <w:rPr>
          <w:noProof/>
          <w:lang w:val="en-US" w:eastAsia="ja-JP"/>
        </w:rPr>
        <w:drawing>
          <wp:anchor distT="0" distB="0" distL="114300" distR="114300" simplePos="0" relativeHeight="251656704" behindDoc="0" locked="0" layoutInCell="1" allowOverlap="1">
            <wp:simplePos x="0" y="0"/>
            <wp:positionH relativeFrom="column">
              <wp:posOffset>2324100</wp:posOffset>
            </wp:positionH>
            <wp:positionV relativeFrom="paragraph">
              <wp:posOffset>19050</wp:posOffset>
            </wp:positionV>
            <wp:extent cx="904875" cy="507365"/>
            <wp:effectExtent l="0" t="0" r="9525" b="6985"/>
            <wp:wrapSquare wrapText="left"/>
            <wp:docPr id="17" name="Picture 4" descr="logover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ver0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04875" cy="507365"/>
                    </a:xfrm>
                    <a:prstGeom prst="rect">
                      <a:avLst/>
                    </a:prstGeom>
                    <a:noFill/>
                    <a:ln>
                      <a:noFill/>
                    </a:ln>
                  </pic:spPr>
                </pic:pic>
              </a:graphicData>
            </a:graphic>
            <wp14:sizeRelH relativeFrom="page">
              <wp14:pctWidth>0</wp14:pctWidth>
            </wp14:sizeRelH>
            <wp14:sizeRelV relativeFrom="page">
              <wp14:pctHeight>0</wp14:pctHeight>
            </wp14:sizeRelV>
          </wp:anchor>
        </w:drawing>
      </w:r>
      <w:r w:rsidR="00633398">
        <w:rPr>
          <w:rFonts w:ascii="Arial" w:hAnsi="Arial" w:cs="Arial"/>
          <w:snapToGrid w:val="0"/>
          <w:lang w:val="en-US"/>
        </w:rPr>
        <w:br w:type="textWrapping" w:clear="all"/>
      </w:r>
    </w:p>
    <w:p w:rsidR="00D25A64" w:rsidRDefault="00D25A64" w:rsidP="00D81AF6"/>
    <w:p w:rsidR="004B3152" w:rsidRDefault="004B3152" w:rsidP="00D81AF6">
      <w:pPr>
        <w:pStyle w:val="Body"/>
      </w:pPr>
      <w:bookmarkStart w:id="0" w:name="_Ref13883154"/>
      <w:bookmarkEnd w:id="0"/>
    </w:p>
    <w:p w:rsidR="00992CF1" w:rsidRDefault="00992CF1" w:rsidP="00D81AF6">
      <w:pPr>
        <w:pStyle w:val="Body"/>
      </w:pPr>
    </w:p>
    <w:p w:rsidR="00D25A64" w:rsidRDefault="00D25A64" w:rsidP="00D81AF6"/>
    <w:p w:rsidR="00D25A64" w:rsidRDefault="00D25A64" w:rsidP="00D81AF6"/>
    <w:p w:rsidR="00377E9B" w:rsidRDefault="00377E9B" w:rsidP="00D81AF6"/>
    <w:p w:rsidR="00D25A64" w:rsidRDefault="00D25A64" w:rsidP="00D81AF6"/>
    <w:p w:rsidR="00D25A64" w:rsidRPr="00EE5AD0" w:rsidRDefault="00EE5AD0">
      <w:pPr>
        <w:pStyle w:val="HeadingBig"/>
        <w:rPr>
          <w:i w:val="0"/>
          <w:iCs w:val="0"/>
        </w:rPr>
      </w:pPr>
      <w:r w:rsidRPr="00EE5AD0">
        <w:rPr>
          <w:i w:val="0"/>
          <w:szCs w:val="40"/>
        </w:rPr>
        <w:t>Ho Chi Minh Tour Guide</w:t>
      </w:r>
    </w:p>
    <w:p w:rsidR="00D25A64" w:rsidRDefault="002162CA">
      <w:pPr>
        <w:pStyle w:val="HeadingBig"/>
      </w:pPr>
      <w:r>
        <w:rPr>
          <w:i w:val="0"/>
          <w:iCs w:val="0"/>
        </w:rPr>
        <w:t>CM Plan</w:t>
      </w:r>
    </w:p>
    <w:p w:rsidR="00D25A64" w:rsidRDefault="00D25A64" w:rsidP="00D81AF6"/>
    <w:p w:rsidR="00D25A64" w:rsidRDefault="00D25A64" w:rsidP="00D81AF6">
      <w:pPr>
        <w:pStyle w:val="NormalCaption"/>
      </w:pPr>
      <w:r>
        <w:t xml:space="preserve">Project Code: </w:t>
      </w:r>
      <w:r w:rsidR="00EE5AD0">
        <w:t>HTTPS</w:t>
      </w:r>
    </w:p>
    <w:p w:rsidR="00D25A64" w:rsidRPr="0031743F" w:rsidRDefault="00D25A64" w:rsidP="00D81AF6">
      <w:pPr>
        <w:pStyle w:val="NormalCaption"/>
        <w:rPr>
          <w:lang w:val="fr-FR"/>
        </w:rPr>
      </w:pPr>
      <w:r w:rsidRPr="0031743F">
        <w:rPr>
          <w:lang w:val="fr-FR"/>
        </w:rPr>
        <w:t xml:space="preserve">Document Code: </w:t>
      </w:r>
      <w:r w:rsidR="00EE5AD0">
        <w:t>HTTPS_</w:t>
      </w:r>
      <w:r w:rsidR="00EE5AD0">
        <w:t>CM</w:t>
      </w:r>
      <w:r w:rsidR="00EE5AD0">
        <w:t xml:space="preserve"> – v0.1</w:t>
      </w:r>
    </w:p>
    <w:p w:rsidR="00D25A64" w:rsidRPr="0031743F" w:rsidRDefault="00D25A64" w:rsidP="00D81AF6">
      <w:pPr>
        <w:rPr>
          <w:lang w:val="fr-FR"/>
        </w:rPr>
      </w:pPr>
    </w:p>
    <w:p w:rsidR="00FF1E5C" w:rsidRDefault="00FF1E5C" w:rsidP="00D81AF6">
      <w:pPr>
        <w:pStyle w:val="HelpText"/>
      </w:pPr>
      <w:r>
        <w:t>Note:</w:t>
      </w:r>
      <w:r>
        <w:tab/>
        <w:t>Text displayed in blue italics is included to provide guidance to the author and should be deleted or hidden before publishing the document.</w:t>
      </w:r>
    </w:p>
    <w:p w:rsidR="00FF1E5C" w:rsidRDefault="00FF1E5C" w:rsidP="00D81AF6">
      <w:pPr>
        <w:pStyle w:val="HelpCont"/>
      </w:pPr>
      <w:r>
        <w:t>This template can be used at it is, or to complete and improve an already existing template.</w:t>
      </w:r>
    </w:p>
    <w:p w:rsidR="00FF1E5C" w:rsidRDefault="00FF1E5C" w:rsidP="00D81AF6">
      <w:pPr>
        <w:pStyle w:val="HelpText"/>
      </w:pPr>
    </w:p>
    <w:p w:rsidR="00BF1BD5" w:rsidRDefault="00BF1BD5" w:rsidP="00D81AF6">
      <w:pPr>
        <w:pStyle w:val="HelpText"/>
      </w:pPr>
      <w:r>
        <w:t>Help:</w:t>
      </w:r>
    </w:p>
    <w:p w:rsidR="0058670F" w:rsidRDefault="0058670F" w:rsidP="00D81AF6">
      <w:pPr>
        <w:pStyle w:val="HelpBullet"/>
      </w:pPr>
      <w:r>
        <w:t>Don’t remove headlines level 1 and level 2 (Heading1 and Heading2)</w:t>
      </w:r>
    </w:p>
    <w:p w:rsidR="0058670F" w:rsidRDefault="0058670F" w:rsidP="00D81AF6">
      <w:pPr>
        <w:pStyle w:val="HelpBullet"/>
      </w:pPr>
      <w:r>
        <w:t>Reasons why a section is not applicable shall be documented under the respective headline</w:t>
      </w:r>
    </w:p>
    <w:p w:rsidR="00D25A64" w:rsidRDefault="00D25A64" w:rsidP="00D81AF6"/>
    <w:p w:rsidR="00D25A64" w:rsidRDefault="00D25A64" w:rsidP="00D81AF6"/>
    <w:p w:rsidR="00D25A64" w:rsidRDefault="00D25A64" w:rsidP="00D81AF6"/>
    <w:p w:rsidR="0011691D" w:rsidRDefault="0011691D" w:rsidP="00D81AF6"/>
    <w:p w:rsidR="0011691D" w:rsidRDefault="0011691D" w:rsidP="00D81AF6"/>
    <w:p w:rsidR="0011691D" w:rsidRDefault="0011691D" w:rsidP="00D81AF6"/>
    <w:p w:rsidR="0011691D" w:rsidRDefault="0011691D" w:rsidP="00D81AF6"/>
    <w:p w:rsidR="0011691D" w:rsidRDefault="0011691D" w:rsidP="00D81AF6"/>
    <w:p w:rsidR="0011691D" w:rsidRDefault="0011691D" w:rsidP="00D81AF6"/>
    <w:p w:rsidR="0011691D" w:rsidRDefault="0011691D" w:rsidP="00D81AF6"/>
    <w:p w:rsidR="00992CF1" w:rsidRDefault="00992CF1" w:rsidP="00D81AF6"/>
    <w:p w:rsidR="00992CF1" w:rsidRDefault="00992CF1" w:rsidP="00D81AF6"/>
    <w:p w:rsidR="00992CF1" w:rsidRDefault="00992CF1" w:rsidP="00D81AF6"/>
    <w:p w:rsidR="00992CF1" w:rsidRDefault="00992CF1" w:rsidP="00D81AF6"/>
    <w:p w:rsidR="00992CF1" w:rsidRDefault="00992CF1" w:rsidP="00D81AF6"/>
    <w:p w:rsidR="00992CF1" w:rsidRPr="00992CF1" w:rsidRDefault="00992CF1" w:rsidP="00D81AF6"/>
    <w:p w:rsidR="00D25A64" w:rsidRPr="00C76C27" w:rsidRDefault="00C76C27" w:rsidP="00992CF1">
      <w:pPr>
        <w:pStyle w:val="NormalTB"/>
        <w:widowControl w:val="0"/>
        <w:spacing w:before="120"/>
        <w:rPr>
          <w:rFonts w:ascii="Arial" w:hAnsi="Arial" w:cs="Arial"/>
          <w:b/>
          <w:bCs/>
          <w:snapToGrid w:val="0"/>
          <w:szCs w:val="22"/>
          <w:lang w:val="en-US"/>
        </w:rPr>
      </w:pPr>
      <w:r w:rsidRPr="00C76C27">
        <w:rPr>
          <w:rFonts w:ascii="Arial" w:hAnsi="Arial" w:cs="Arial"/>
          <w:b/>
          <w:bCs/>
        </w:rPr>
        <w:t>Ho Chi Minh, 11/1/2013</w:t>
      </w:r>
    </w:p>
    <w:p w:rsidR="004369FA" w:rsidRDefault="004369FA" w:rsidP="004369FA">
      <w:pPr>
        <w:pStyle w:val="NormalH"/>
      </w:pPr>
      <w:r>
        <w:lastRenderedPageBreak/>
        <w:t>SIGNATURE PAGE</w:t>
      </w:r>
    </w:p>
    <w:p w:rsidR="004369FA" w:rsidRDefault="004369FA" w:rsidP="004369FA"/>
    <w:p w:rsidR="004369FA" w:rsidRDefault="004369FA" w:rsidP="004369FA"/>
    <w:p w:rsidR="004369FA" w:rsidRDefault="004369FA" w:rsidP="004369FA"/>
    <w:p w:rsidR="004369FA" w:rsidRDefault="004369FA" w:rsidP="004369FA">
      <w:pPr>
        <w:ind w:left="0" w:firstLine="720"/>
      </w:pPr>
      <w:r>
        <w:t>Author</w:t>
      </w:r>
      <w:r>
        <w:t>:</w:t>
      </w:r>
      <w:r>
        <w:t xml:space="preserve"> </w:t>
      </w:r>
      <w:r>
        <w:tab/>
      </w:r>
      <w:r>
        <w:tab/>
      </w:r>
      <w:r>
        <w:rPr>
          <w:u w:val="single"/>
        </w:rPr>
        <w:tab/>
      </w:r>
      <w:r>
        <w:rPr>
          <w:u w:val="single"/>
        </w:rPr>
        <w:tab/>
      </w:r>
      <w:r>
        <w:rPr>
          <w:u w:val="single"/>
        </w:rPr>
        <w:tab/>
      </w:r>
      <w:r>
        <w:tab/>
      </w:r>
      <w:r>
        <w:rPr>
          <w:u w:val="single"/>
        </w:rPr>
        <w:tab/>
      </w:r>
      <w:r>
        <w:rPr>
          <w:u w:val="single"/>
        </w:rPr>
        <w:tab/>
      </w:r>
      <w:r>
        <w:rPr>
          <w:u w:val="single"/>
        </w:rPr>
        <w:tab/>
      </w:r>
    </w:p>
    <w:p w:rsidR="004369FA" w:rsidRDefault="004369FA" w:rsidP="004369FA">
      <w:r>
        <w:tab/>
      </w:r>
      <w:r>
        <w:tab/>
      </w:r>
      <w:r>
        <w:tab/>
        <w:t>HieuHT, Title</w:t>
      </w:r>
      <w:r>
        <w:tab/>
      </w:r>
      <w:r>
        <w:tab/>
      </w:r>
      <w:r>
        <w:tab/>
        <w:t>Date</w:t>
      </w:r>
    </w:p>
    <w:p w:rsidR="004369FA" w:rsidRDefault="004369FA" w:rsidP="004369FA">
      <w:pPr>
        <w:ind w:left="0" w:firstLine="720"/>
      </w:pPr>
      <w:r>
        <w:tab/>
      </w:r>
      <w:r>
        <w:tab/>
      </w:r>
      <w:r>
        <w:rPr>
          <w:u w:val="single"/>
        </w:rPr>
        <w:tab/>
      </w:r>
      <w:r>
        <w:rPr>
          <w:u w:val="single"/>
        </w:rPr>
        <w:tab/>
      </w:r>
      <w:r>
        <w:rPr>
          <w:u w:val="single"/>
        </w:rPr>
        <w:tab/>
      </w:r>
      <w:r>
        <w:tab/>
      </w:r>
      <w:r>
        <w:rPr>
          <w:u w:val="single"/>
        </w:rPr>
        <w:tab/>
      </w:r>
      <w:r>
        <w:rPr>
          <w:u w:val="single"/>
        </w:rPr>
        <w:tab/>
      </w:r>
      <w:r>
        <w:rPr>
          <w:u w:val="single"/>
        </w:rPr>
        <w:tab/>
      </w:r>
    </w:p>
    <w:p w:rsidR="004369FA" w:rsidRDefault="004369FA" w:rsidP="004369FA">
      <w:r>
        <w:tab/>
      </w:r>
      <w:r>
        <w:tab/>
      </w:r>
      <w:r>
        <w:tab/>
        <w:t>TuanBT, Title</w:t>
      </w:r>
      <w:r>
        <w:tab/>
      </w:r>
      <w:r>
        <w:tab/>
      </w:r>
      <w:r>
        <w:tab/>
        <w:t>Date</w:t>
      </w:r>
    </w:p>
    <w:p w:rsidR="004369FA" w:rsidRDefault="004369FA" w:rsidP="004369FA">
      <w:pPr>
        <w:ind w:left="0" w:firstLine="720"/>
      </w:pPr>
      <w:r>
        <w:tab/>
      </w:r>
      <w:r>
        <w:tab/>
      </w:r>
      <w:r>
        <w:rPr>
          <w:u w:val="single"/>
        </w:rPr>
        <w:tab/>
      </w:r>
      <w:r>
        <w:rPr>
          <w:u w:val="single"/>
        </w:rPr>
        <w:tab/>
      </w:r>
      <w:r>
        <w:rPr>
          <w:u w:val="single"/>
        </w:rPr>
        <w:tab/>
      </w:r>
      <w:r>
        <w:tab/>
      </w:r>
      <w:r>
        <w:rPr>
          <w:u w:val="single"/>
        </w:rPr>
        <w:tab/>
      </w:r>
      <w:r>
        <w:rPr>
          <w:u w:val="single"/>
        </w:rPr>
        <w:tab/>
      </w:r>
      <w:r>
        <w:rPr>
          <w:u w:val="single"/>
        </w:rPr>
        <w:tab/>
      </w:r>
    </w:p>
    <w:p w:rsidR="004369FA" w:rsidRDefault="004369FA" w:rsidP="004369FA">
      <w:r>
        <w:tab/>
      </w:r>
      <w:r>
        <w:tab/>
      </w:r>
      <w:r>
        <w:tab/>
        <w:t>TuanNH, Title</w:t>
      </w:r>
      <w:r>
        <w:tab/>
      </w:r>
      <w:r>
        <w:tab/>
      </w:r>
      <w:r>
        <w:tab/>
        <w:t>Date</w:t>
      </w:r>
    </w:p>
    <w:p w:rsidR="004369FA" w:rsidRDefault="004369FA" w:rsidP="004369FA">
      <w:pPr>
        <w:ind w:left="0" w:firstLine="720"/>
      </w:pPr>
      <w:r>
        <w:tab/>
      </w:r>
      <w:r>
        <w:tab/>
      </w:r>
      <w:r>
        <w:rPr>
          <w:u w:val="single"/>
        </w:rPr>
        <w:tab/>
      </w:r>
      <w:r>
        <w:rPr>
          <w:u w:val="single"/>
        </w:rPr>
        <w:tab/>
      </w:r>
      <w:r>
        <w:rPr>
          <w:u w:val="single"/>
        </w:rPr>
        <w:tab/>
      </w:r>
      <w:r>
        <w:tab/>
      </w:r>
      <w:r>
        <w:rPr>
          <w:u w:val="single"/>
        </w:rPr>
        <w:tab/>
      </w:r>
      <w:r>
        <w:rPr>
          <w:u w:val="single"/>
        </w:rPr>
        <w:tab/>
      </w:r>
      <w:r>
        <w:rPr>
          <w:u w:val="single"/>
        </w:rPr>
        <w:tab/>
      </w:r>
    </w:p>
    <w:p w:rsidR="004369FA" w:rsidRDefault="004369FA" w:rsidP="004369FA">
      <w:r>
        <w:tab/>
      </w:r>
      <w:r>
        <w:tab/>
      </w:r>
      <w:r>
        <w:tab/>
        <w:t>PhongTP, Title</w:t>
      </w:r>
      <w:r>
        <w:tab/>
      </w:r>
      <w:r>
        <w:tab/>
      </w:r>
      <w:r>
        <w:tab/>
        <w:t>Date</w:t>
      </w:r>
    </w:p>
    <w:p w:rsidR="004369FA" w:rsidRDefault="004369FA" w:rsidP="004369FA">
      <w:pPr>
        <w:ind w:left="0" w:firstLine="720"/>
      </w:pPr>
      <w:r>
        <w:tab/>
      </w:r>
      <w:r>
        <w:tab/>
      </w:r>
      <w:r>
        <w:rPr>
          <w:u w:val="single"/>
        </w:rPr>
        <w:tab/>
      </w:r>
      <w:r>
        <w:rPr>
          <w:u w:val="single"/>
        </w:rPr>
        <w:tab/>
      </w:r>
      <w:r>
        <w:rPr>
          <w:u w:val="single"/>
        </w:rPr>
        <w:tab/>
      </w:r>
      <w:r>
        <w:tab/>
      </w:r>
      <w:r>
        <w:rPr>
          <w:u w:val="single"/>
        </w:rPr>
        <w:tab/>
      </w:r>
      <w:r>
        <w:rPr>
          <w:u w:val="single"/>
        </w:rPr>
        <w:tab/>
      </w:r>
      <w:r>
        <w:rPr>
          <w:u w:val="single"/>
        </w:rPr>
        <w:tab/>
      </w:r>
    </w:p>
    <w:p w:rsidR="004369FA" w:rsidRDefault="004369FA" w:rsidP="004369FA">
      <w:r>
        <w:tab/>
      </w:r>
      <w:r>
        <w:tab/>
      </w:r>
      <w:r>
        <w:tab/>
        <w:t>SinhCV, Title</w:t>
      </w:r>
      <w:r>
        <w:tab/>
      </w:r>
      <w:r>
        <w:tab/>
      </w:r>
      <w:r>
        <w:tab/>
        <w:t>Date</w:t>
      </w:r>
    </w:p>
    <w:p w:rsidR="004369FA" w:rsidRDefault="004369FA" w:rsidP="004369FA">
      <w:r>
        <w:tab/>
      </w:r>
    </w:p>
    <w:p w:rsidR="004369FA" w:rsidRDefault="004369FA" w:rsidP="004369FA"/>
    <w:p w:rsidR="004369FA" w:rsidRDefault="004369FA" w:rsidP="004369FA"/>
    <w:p w:rsidR="004369FA" w:rsidRDefault="004369FA" w:rsidP="004369FA">
      <w:pPr>
        <w:ind w:left="0" w:firstLine="720"/>
      </w:pPr>
      <w:r>
        <w:t>REVIEWERS:</w:t>
      </w:r>
      <w:r>
        <w:tab/>
      </w:r>
      <w:r>
        <w:rPr>
          <w:u w:val="single"/>
        </w:rPr>
        <w:tab/>
      </w:r>
      <w:r>
        <w:rPr>
          <w:u w:val="single"/>
        </w:rPr>
        <w:tab/>
      </w:r>
      <w:r>
        <w:rPr>
          <w:u w:val="single"/>
        </w:rPr>
        <w:tab/>
      </w:r>
      <w:r>
        <w:tab/>
      </w:r>
      <w:r>
        <w:rPr>
          <w:u w:val="single"/>
        </w:rPr>
        <w:tab/>
      </w:r>
      <w:r>
        <w:rPr>
          <w:u w:val="single"/>
        </w:rPr>
        <w:tab/>
      </w:r>
      <w:r>
        <w:rPr>
          <w:u w:val="single"/>
        </w:rPr>
        <w:tab/>
      </w:r>
    </w:p>
    <w:p w:rsidR="004369FA" w:rsidRDefault="004369FA" w:rsidP="004369FA">
      <w:pPr>
        <w:ind w:left="720" w:firstLine="720"/>
      </w:pPr>
      <w:r>
        <w:tab/>
        <w:t>PhuongLHK, Instructor</w:t>
      </w:r>
      <w:r>
        <w:tab/>
      </w:r>
      <w:r>
        <w:tab/>
      </w:r>
      <w:r>
        <w:tab/>
        <w:t>Date</w:t>
      </w:r>
    </w:p>
    <w:p w:rsidR="004369FA" w:rsidRDefault="004369FA" w:rsidP="004369FA">
      <w:r>
        <w:tab/>
      </w:r>
      <w:r>
        <w:tab/>
      </w:r>
    </w:p>
    <w:p w:rsidR="004369FA" w:rsidRDefault="004369FA" w:rsidP="004369FA"/>
    <w:p w:rsidR="004369FA" w:rsidRDefault="004369FA" w:rsidP="004369FA"/>
    <w:p w:rsidR="004369FA" w:rsidRDefault="004369FA" w:rsidP="004369FA">
      <w:r>
        <w:tab/>
        <w:t>APPROVAL:</w:t>
      </w:r>
      <w:r>
        <w:tab/>
      </w:r>
      <w:r>
        <w:rPr>
          <w:u w:val="single"/>
        </w:rPr>
        <w:tab/>
      </w:r>
      <w:r>
        <w:rPr>
          <w:u w:val="single"/>
        </w:rPr>
        <w:tab/>
      </w:r>
      <w:r>
        <w:rPr>
          <w:u w:val="single"/>
        </w:rPr>
        <w:tab/>
      </w:r>
      <w:r>
        <w:tab/>
      </w:r>
      <w:r>
        <w:rPr>
          <w:u w:val="single"/>
        </w:rPr>
        <w:tab/>
      </w:r>
      <w:r>
        <w:rPr>
          <w:u w:val="single"/>
        </w:rPr>
        <w:tab/>
      </w:r>
      <w:r>
        <w:rPr>
          <w:u w:val="single"/>
        </w:rPr>
        <w:tab/>
      </w:r>
    </w:p>
    <w:p w:rsidR="004369FA" w:rsidRDefault="004369FA" w:rsidP="004369FA">
      <w:pPr>
        <w:ind w:left="720" w:firstLine="720"/>
      </w:pPr>
      <w:r>
        <w:tab/>
        <w:t>PhuongLHK, Instructor</w:t>
      </w:r>
      <w:r>
        <w:tab/>
      </w:r>
      <w:r>
        <w:tab/>
      </w:r>
      <w:r>
        <w:tab/>
        <w:t>Date</w:t>
      </w:r>
    </w:p>
    <w:p w:rsidR="00644A0C" w:rsidRPr="00212411" w:rsidRDefault="00644A0C" w:rsidP="00D81AF6">
      <w:pPr>
        <w:pStyle w:val="Footer"/>
      </w:pPr>
      <w:r w:rsidRPr="00212411">
        <w:tab/>
      </w:r>
    </w:p>
    <w:p w:rsidR="0005074B" w:rsidRDefault="0005074B" w:rsidP="00D81AF6">
      <w:pPr>
        <w:pStyle w:val="NormalH"/>
      </w:pPr>
      <w:r>
        <w:lastRenderedPageBreak/>
        <w:t>Record of change</w:t>
      </w:r>
    </w:p>
    <w:p w:rsidR="0005074B" w:rsidRDefault="0005074B" w:rsidP="00D81AF6">
      <w:pPr>
        <w:pStyle w:val="Footer"/>
      </w:pPr>
      <w:r w:rsidRPr="00212411">
        <w:t xml:space="preserve">*A - Added M - Modified D </w:t>
      </w:r>
      <w:r w:rsidR="00DE4065">
        <w:t>–</w:t>
      </w:r>
      <w:r w:rsidRPr="00212411">
        <w:t xml:space="preserve"> Deleted</w:t>
      </w:r>
    </w:p>
    <w:tbl>
      <w:tblPr>
        <w:tblW w:w="9450" w:type="dxa"/>
        <w:tblInd w:w="80"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tblLayout w:type="fixed"/>
        <w:tblCellMar>
          <w:left w:w="80" w:type="dxa"/>
          <w:right w:w="80" w:type="dxa"/>
        </w:tblCellMar>
        <w:tblLook w:val="0000" w:firstRow="0" w:lastRow="0" w:firstColumn="0" w:lastColumn="0" w:noHBand="0" w:noVBand="0"/>
      </w:tblPr>
      <w:tblGrid>
        <w:gridCol w:w="1080"/>
        <w:gridCol w:w="1645"/>
        <w:gridCol w:w="516"/>
        <w:gridCol w:w="2790"/>
        <w:gridCol w:w="2520"/>
        <w:gridCol w:w="899"/>
      </w:tblGrid>
      <w:tr w:rsidR="00DE4065" w:rsidRPr="00212411">
        <w:tblPrEx>
          <w:tblCellMar>
            <w:top w:w="0" w:type="dxa"/>
            <w:bottom w:w="0" w:type="dxa"/>
          </w:tblCellMar>
        </w:tblPrEx>
        <w:tc>
          <w:tcPr>
            <w:tcW w:w="1080" w:type="dxa"/>
            <w:shd w:val="clear" w:color="auto" w:fill="C0C0C0"/>
          </w:tcPr>
          <w:p w:rsidR="00DE4065" w:rsidRPr="00212411" w:rsidRDefault="00DE4065" w:rsidP="00D81AF6">
            <w:pPr>
              <w:pStyle w:val="Bangheader"/>
            </w:pPr>
            <w:r w:rsidRPr="00212411">
              <w:t>Effective Date</w:t>
            </w:r>
          </w:p>
        </w:tc>
        <w:tc>
          <w:tcPr>
            <w:tcW w:w="1645" w:type="dxa"/>
            <w:shd w:val="clear" w:color="auto" w:fill="C0C0C0"/>
          </w:tcPr>
          <w:p w:rsidR="00DE4065" w:rsidRPr="00212411" w:rsidRDefault="00DE4065" w:rsidP="00D81AF6">
            <w:pPr>
              <w:pStyle w:val="Bangheader"/>
            </w:pPr>
            <w:r w:rsidRPr="00212411">
              <w:t>Changed</w:t>
            </w:r>
            <w:r>
              <w:t xml:space="preserve"> Item</w:t>
            </w:r>
          </w:p>
        </w:tc>
        <w:tc>
          <w:tcPr>
            <w:tcW w:w="516" w:type="dxa"/>
            <w:shd w:val="clear" w:color="auto" w:fill="C0C0C0"/>
          </w:tcPr>
          <w:p w:rsidR="00DE4065" w:rsidRPr="00212411" w:rsidRDefault="00DE4065" w:rsidP="00D81AF6">
            <w:pPr>
              <w:pStyle w:val="Bangheader"/>
            </w:pPr>
            <w:r w:rsidRPr="00212411">
              <w:t>A*</w:t>
            </w:r>
            <w:r w:rsidRPr="00212411">
              <w:br/>
              <w:t>M, D</w:t>
            </w:r>
          </w:p>
        </w:tc>
        <w:tc>
          <w:tcPr>
            <w:tcW w:w="2790" w:type="dxa"/>
            <w:shd w:val="clear" w:color="auto" w:fill="C0C0C0"/>
          </w:tcPr>
          <w:p w:rsidR="00DE4065" w:rsidRPr="00212411" w:rsidRDefault="00DE4065" w:rsidP="00D81AF6">
            <w:pPr>
              <w:pStyle w:val="Bangheader"/>
            </w:pPr>
            <w:r w:rsidRPr="00212411">
              <w:t>Change Description</w:t>
            </w:r>
          </w:p>
        </w:tc>
        <w:tc>
          <w:tcPr>
            <w:tcW w:w="2520" w:type="dxa"/>
            <w:shd w:val="clear" w:color="auto" w:fill="C0C0C0"/>
          </w:tcPr>
          <w:p w:rsidR="00DE4065" w:rsidRPr="00212411" w:rsidRDefault="00DE4065" w:rsidP="00D81AF6">
            <w:pPr>
              <w:pStyle w:val="Bangheader"/>
            </w:pPr>
            <w:r>
              <w:t>Reason for Change</w:t>
            </w:r>
          </w:p>
        </w:tc>
        <w:tc>
          <w:tcPr>
            <w:tcW w:w="899" w:type="dxa"/>
            <w:shd w:val="clear" w:color="auto" w:fill="C0C0C0"/>
          </w:tcPr>
          <w:p w:rsidR="00DE4065" w:rsidRPr="00212411" w:rsidRDefault="00DE4065" w:rsidP="00D81AF6">
            <w:pPr>
              <w:pStyle w:val="Bangheader"/>
            </w:pPr>
            <w:r w:rsidRPr="00212411">
              <w:t>Revision Number</w:t>
            </w:r>
          </w:p>
        </w:tc>
      </w:tr>
      <w:tr w:rsidR="00DE4065" w:rsidRPr="00212411">
        <w:tblPrEx>
          <w:tblCellMar>
            <w:top w:w="0" w:type="dxa"/>
            <w:bottom w:w="0" w:type="dxa"/>
          </w:tblCellMar>
        </w:tblPrEx>
        <w:tc>
          <w:tcPr>
            <w:tcW w:w="1080" w:type="dxa"/>
            <w:vAlign w:val="center"/>
          </w:tcPr>
          <w:p w:rsidR="00DE4065" w:rsidRPr="00212411" w:rsidRDefault="004369FA" w:rsidP="00D81AF6">
            <w:pPr>
              <w:pStyle w:val="Bang"/>
            </w:pPr>
            <w:r>
              <w:t>11/1/13</w:t>
            </w:r>
          </w:p>
        </w:tc>
        <w:tc>
          <w:tcPr>
            <w:tcW w:w="1645" w:type="dxa"/>
            <w:vAlign w:val="center"/>
          </w:tcPr>
          <w:p w:rsidR="00DE4065" w:rsidRPr="00212411" w:rsidRDefault="004369FA" w:rsidP="00D81AF6">
            <w:pPr>
              <w:pStyle w:val="Bang"/>
            </w:pPr>
            <w:r>
              <w:t>HTTPS_CM – v0.1</w:t>
            </w:r>
          </w:p>
        </w:tc>
        <w:tc>
          <w:tcPr>
            <w:tcW w:w="516" w:type="dxa"/>
            <w:vAlign w:val="center"/>
          </w:tcPr>
          <w:p w:rsidR="00DE4065" w:rsidRPr="00212411" w:rsidRDefault="004369FA" w:rsidP="00D81AF6">
            <w:pPr>
              <w:pStyle w:val="Bang"/>
            </w:pPr>
            <w:r>
              <w:t>A</w:t>
            </w:r>
          </w:p>
        </w:tc>
        <w:tc>
          <w:tcPr>
            <w:tcW w:w="2790" w:type="dxa"/>
            <w:vAlign w:val="center"/>
          </w:tcPr>
          <w:p w:rsidR="00DE4065" w:rsidRPr="00212411" w:rsidRDefault="004369FA" w:rsidP="00D81AF6">
            <w:pPr>
              <w:pStyle w:val="Bang"/>
            </w:pPr>
            <w:r>
              <w:t>Create new document</w:t>
            </w:r>
          </w:p>
        </w:tc>
        <w:tc>
          <w:tcPr>
            <w:tcW w:w="2520" w:type="dxa"/>
          </w:tcPr>
          <w:p w:rsidR="00DE4065" w:rsidRPr="00212411" w:rsidRDefault="00DE4065" w:rsidP="00D81AF6">
            <w:pPr>
              <w:pStyle w:val="Bang"/>
            </w:pPr>
          </w:p>
        </w:tc>
        <w:tc>
          <w:tcPr>
            <w:tcW w:w="899" w:type="dxa"/>
            <w:vAlign w:val="center"/>
          </w:tcPr>
          <w:p w:rsidR="00DE4065" w:rsidRPr="00212411" w:rsidRDefault="004369FA" w:rsidP="00D81AF6">
            <w:pPr>
              <w:pStyle w:val="Bang"/>
            </w:pPr>
            <w:r>
              <w:t>V0.1</w:t>
            </w:r>
          </w:p>
        </w:tc>
      </w:tr>
      <w:tr w:rsidR="00DE4065" w:rsidRPr="00212411">
        <w:tblPrEx>
          <w:tblCellMar>
            <w:top w:w="0" w:type="dxa"/>
            <w:bottom w:w="0" w:type="dxa"/>
          </w:tblCellMar>
        </w:tblPrEx>
        <w:tc>
          <w:tcPr>
            <w:tcW w:w="1080" w:type="dxa"/>
            <w:vAlign w:val="center"/>
          </w:tcPr>
          <w:p w:rsidR="00DE4065" w:rsidRPr="00212411" w:rsidRDefault="00DE4065" w:rsidP="00D81AF6">
            <w:pPr>
              <w:pStyle w:val="Bang"/>
            </w:pPr>
          </w:p>
        </w:tc>
        <w:tc>
          <w:tcPr>
            <w:tcW w:w="1645" w:type="dxa"/>
            <w:vAlign w:val="center"/>
          </w:tcPr>
          <w:p w:rsidR="00DE4065" w:rsidRPr="00212411" w:rsidRDefault="00DE4065" w:rsidP="00D81AF6">
            <w:pPr>
              <w:pStyle w:val="Bang"/>
            </w:pPr>
          </w:p>
        </w:tc>
        <w:tc>
          <w:tcPr>
            <w:tcW w:w="516" w:type="dxa"/>
            <w:vAlign w:val="center"/>
          </w:tcPr>
          <w:p w:rsidR="00DE4065" w:rsidRPr="00212411" w:rsidRDefault="00DE4065" w:rsidP="00D81AF6">
            <w:pPr>
              <w:pStyle w:val="Bang"/>
            </w:pPr>
          </w:p>
        </w:tc>
        <w:tc>
          <w:tcPr>
            <w:tcW w:w="2790" w:type="dxa"/>
            <w:vAlign w:val="center"/>
          </w:tcPr>
          <w:p w:rsidR="00DE4065" w:rsidRPr="00212411" w:rsidRDefault="00DE4065" w:rsidP="00D81AF6">
            <w:pPr>
              <w:pStyle w:val="Bang"/>
            </w:pPr>
          </w:p>
        </w:tc>
        <w:tc>
          <w:tcPr>
            <w:tcW w:w="2520" w:type="dxa"/>
          </w:tcPr>
          <w:p w:rsidR="00DE4065" w:rsidRPr="00212411" w:rsidRDefault="00DE4065" w:rsidP="00D81AF6">
            <w:pPr>
              <w:pStyle w:val="Bang"/>
            </w:pPr>
          </w:p>
        </w:tc>
        <w:tc>
          <w:tcPr>
            <w:tcW w:w="899" w:type="dxa"/>
            <w:vAlign w:val="center"/>
          </w:tcPr>
          <w:p w:rsidR="00DE4065" w:rsidRPr="00212411" w:rsidRDefault="00DE4065" w:rsidP="00D81AF6">
            <w:pPr>
              <w:pStyle w:val="Bang"/>
            </w:pPr>
          </w:p>
        </w:tc>
      </w:tr>
      <w:tr w:rsidR="00DE4065" w:rsidRPr="00212411">
        <w:tblPrEx>
          <w:tblCellMar>
            <w:top w:w="0" w:type="dxa"/>
            <w:bottom w:w="0" w:type="dxa"/>
          </w:tblCellMar>
        </w:tblPrEx>
        <w:tc>
          <w:tcPr>
            <w:tcW w:w="1080" w:type="dxa"/>
            <w:vAlign w:val="center"/>
          </w:tcPr>
          <w:p w:rsidR="00DE4065" w:rsidRPr="00212411" w:rsidRDefault="00DE4065" w:rsidP="00D81AF6">
            <w:pPr>
              <w:pStyle w:val="Bang"/>
            </w:pPr>
          </w:p>
        </w:tc>
        <w:tc>
          <w:tcPr>
            <w:tcW w:w="1645" w:type="dxa"/>
            <w:vAlign w:val="center"/>
          </w:tcPr>
          <w:p w:rsidR="00DE4065" w:rsidRPr="00212411" w:rsidRDefault="00DE4065" w:rsidP="00D81AF6">
            <w:pPr>
              <w:pStyle w:val="Bang"/>
            </w:pPr>
          </w:p>
        </w:tc>
        <w:tc>
          <w:tcPr>
            <w:tcW w:w="516" w:type="dxa"/>
            <w:vAlign w:val="center"/>
          </w:tcPr>
          <w:p w:rsidR="00DE4065" w:rsidRPr="00212411" w:rsidRDefault="00DE4065" w:rsidP="00D81AF6">
            <w:pPr>
              <w:pStyle w:val="Bang"/>
            </w:pPr>
          </w:p>
        </w:tc>
        <w:tc>
          <w:tcPr>
            <w:tcW w:w="2790" w:type="dxa"/>
            <w:vAlign w:val="center"/>
          </w:tcPr>
          <w:p w:rsidR="00DE4065" w:rsidRPr="00212411" w:rsidRDefault="00DE4065" w:rsidP="00D81AF6">
            <w:pPr>
              <w:pStyle w:val="Bang"/>
            </w:pPr>
          </w:p>
        </w:tc>
        <w:tc>
          <w:tcPr>
            <w:tcW w:w="2520" w:type="dxa"/>
          </w:tcPr>
          <w:p w:rsidR="00DE4065" w:rsidRPr="00212411" w:rsidRDefault="00DE4065" w:rsidP="00D81AF6">
            <w:pPr>
              <w:pStyle w:val="Bang"/>
            </w:pPr>
          </w:p>
        </w:tc>
        <w:tc>
          <w:tcPr>
            <w:tcW w:w="899" w:type="dxa"/>
            <w:vAlign w:val="center"/>
          </w:tcPr>
          <w:p w:rsidR="00DE4065" w:rsidRPr="00212411" w:rsidRDefault="00DE4065" w:rsidP="00D81AF6">
            <w:pPr>
              <w:pStyle w:val="Bang"/>
            </w:pPr>
          </w:p>
        </w:tc>
      </w:tr>
      <w:tr w:rsidR="00DE4065" w:rsidRPr="00212411">
        <w:tblPrEx>
          <w:tblCellMar>
            <w:top w:w="0" w:type="dxa"/>
            <w:bottom w:w="0" w:type="dxa"/>
          </w:tblCellMar>
        </w:tblPrEx>
        <w:tc>
          <w:tcPr>
            <w:tcW w:w="1080" w:type="dxa"/>
            <w:vAlign w:val="center"/>
          </w:tcPr>
          <w:p w:rsidR="00DE4065" w:rsidRPr="00212411" w:rsidRDefault="00DE4065" w:rsidP="00D81AF6">
            <w:pPr>
              <w:pStyle w:val="Bang"/>
            </w:pPr>
          </w:p>
        </w:tc>
        <w:tc>
          <w:tcPr>
            <w:tcW w:w="1645" w:type="dxa"/>
            <w:vAlign w:val="center"/>
          </w:tcPr>
          <w:p w:rsidR="00DE4065" w:rsidRPr="00212411" w:rsidRDefault="00DE4065" w:rsidP="00D81AF6">
            <w:pPr>
              <w:pStyle w:val="Bang"/>
            </w:pPr>
          </w:p>
        </w:tc>
        <w:tc>
          <w:tcPr>
            <w:tcW w:w="516" w:type="dxa"/>
            <w:vAlign w:val="center"/>
          </w:tcPr>
          <w:p w:rsidR="00DE4065" w:rsidRPr="00212411" w:rsidRDefault="00DE4065" w:rsidP="00D81AF6">
            <w:pPr>
              <w:pStyle w:val="Bang"/>
            </w:pPr>
          </w:p>
        </w:tc>
        <w:tc>
          <w:tcPr>
            <w:tcW w:w="2790" w:type="dxa"/>
            <w:vAlign w:val="center"/>
          </w:tcPr>
          <w:p w:rsidR="00DE4065" w:rsidRPr="00212411" w:rsidRDefault="00DE4065" w:rsidP="00D81AF6">
            <w:pPr>
              <w:pStyle w:val="Bang"/>
            </w:pPr>
          </w:p>
        </w:tc>
        <w:tc>
          <w:tcPr>
            <w:tcW w:w="2520" w:type="dxa"/>
          </w:tcPr>
          <w:p w:rsidR="00DE4065" w:rsidRPr="00212411" w:rsidRDefault="00DE4065" w:rsidP="00D81AF6">
            <w:pPr>
              <w:pStyle w:val="Bang"/>
            </w:pPr>
          </w:p>
        </w:tc>
        <w:tc>
          <w:tcPr>
            <w:tcW w:w="899" w:type="dxa"/>
            <w:vAlign w:val="center"/>
          </w:tcPr>
          <w:p w:rsidR="00DE4065" w:rsidRPr="00212411" w:rsidRDefault="00DE4065" w:rsidP="00D81AF6">
            <w:pPr>
              <w:pStyle w:val="Bang"/>
            </w:pPr>
          </w:p>
        </w:tc>
      </w:tr>
      <w:tr w:rsidR="00DE4065" w:rsidRPr="00212411">
        <w:tblPrEx>
          <w:tblCellMar>
            <w:top w:w="0" w:type="dxa"/>
            <w:bottom w:w="0" w:type="dxa"/>
          </w:tblCellMar>
        </w:tblPrEx>
        <w:tc>
          <w:tcPr>
            <w:tcW w:w="1080" w:type="dxa"/>
            <w:vAlign w:val="center"/>
          </w:tcPr>
          <w:p w:rsidR="00DE4065" w:rsidRPr="00212411" w:rsidRDefault="00DE4065" w:rsidP="00D81AF6">
            <w:pPr>
              <w:pStyle w:val="Bang"/>
            </w:pPr>
          </w:p>
        </w:tc>
        <w:tc>
          <w:tcPr>
            <w:tcW w:w="1645" w:type="dxa"/>
            <w:vAlign w:val="center"/>
          </w:tcPr>
          <w:p w:rsidR="00DE4065" w:rsidRPr="00212411" w:rsidRDefault="00DE4065" w:rsidP="00D81AF6">
            <w:pPr>
              <w:pStyle w:val="Bang"/>
            </w:pPr>
          </w:p>
        </w:tc>
        <w:tc>
          <w:tcPr>
            <w:tcW w:w="516" w:type="dxa"/>
            <w:vAlign w:val="center"/>
          </w:tcPr>
          <w:p w:rsidR="00DE4065" w:rsidRPr="00212411" w:rsidRDefault="00DE4065" w:rsidP="00D81AF6">
            <w:pPr>
              <w:pStyle w:val="Bang"/>
            </w:pPr>
          </w:p>
        </w:tc>
        <w:tc>
          <w:tcPr>
            <w:tcW w:w="2790" w:type="dxa"/>
            <w:vAlign w:val="center"/>
          </w:tcPr>
          <w:p w:rsidR="00DE4065" w:rsidRPr="00212411" w:rsidRDefault="00DE4065" w:rsidP="00D81AF6">
            <w:pPr>
              <w:pStyle w:val="Bang"/>
            </w:pPr>
          </w:p>
        </w:tc>
        <w:tc>
          <w:tcPr>
            <w:tcW w:w="2520" w:type="dxa"/>
          </w:tcPr>
          <w:p w:rsidR="00DE4065" w:rsidRPr="00212411" w:rsidRDefault="00DE4065" w:rsidP="00D81AF6">
            <w:pPr>
              <w:pStyle w:val="Bang"/>
            </w:pPr>
          </w:p>
        </w:tc>
        <w:tc>
          <w:tcPr>
            <w:tcW w:w="899" w:type="dxa"/>
            <w:vAlign w:val="center"/>
          </w:tcPr>
          <w:p w:rsidR="00DE4065" w:rsidRPr="00212411" w:rsidRDefault="00DE4065" w:rsidP="00D81AF6">
            <w:pPr>
              <w:pStyle w:val="Bang"/>
            </w:pPr>
          </w:p>
        </w:tc>
      </w:tr>
      <w:tr w:rsidR="00DE4065" w:rsidRPr="00212411">
        <w:tblPrEx>
          <w:tblCellMar>
            <w:top w:w="0" w:type="dxa"/>
            <w:bottom w:w="0" w:type="dxa"/>
          </w:tblCellMar>
        </w:tblPrEx>
        <w:tc>
          <w:tcPr>
            <w:tcW w:w="1080" w:type="dxa"/>
            <w:vAlign w:val="center"/>
          </w:tcPr>
          <w:p w:rsidR="00DE4065" w:rsidRPr="00212411" w:rsidRDefault="00DE4065" w:rsidP="00D81AF6">
            <w:pPr>
              <w:pStyle w:val="Bang"/>
            </w:pPr>
          </w:p>
        </w:tc>
        <w:tc>
          <w:tcPr>
            <w:tcW w:w="1645" w:type="dxa"/>
            <w:vAlign w:val="center"/>
          </w:tcPr>
          <w:p w:rsidR="00DE4065" w:rsidRPr="00212411" w:rsidRDefault="00DE4065" w:rsidP="00D81AF6">
            <w:pPr>
              <w:pStyle w:val="Bang"/>
            </w:pPr>
          </w:p>
        </w:tc>
        <w:tc>
          <w:tcPr>
            <w:tcW w:w="516" w:type="dxa"/>
            <w:vAlign w:val="center"/>
          </w:tcPr>
          <w:p w:rsidR="00DE4065" w:rsidRPr="00212411" w:rsidRDefault="00DE4065" w:rsidP="00D81AF6">
            <w:pPr>
              <w:pStyle w:val="Bang"/>
            </w:pPr>
          </w:p>
        </w:tc>
        <w:tc>
          <w:tcPr>
            <w:tcW w:w="2790" w:type="dxa"/>
            <w:vAlign w:val="center"/>
          </w:tcPr>
          <w:p w:rsidR="00DE4065" w:rsidRPr="00212411" w:rsidRDefault="00DE4065" w:rsidP="00D81AF6">
            <w:pPr>
              <w:pStyle w:val="Bang"/>
            </w:pPr>
          </w:p>
        </w:tc>
        <w:tc>
          <w:tcPr>
            <w:tcW w:w="2520" w:type="dxa"/>
          </w:tcPr>
          <w:p w:rsidR="00DE4065" w:rsidRPr="00212411" w:rsidRDefault="00DE4065" w:rsidP="00D81AF6">
            <w:pPr>
              <w:pStyle w:val="Bang"/>
            </w:pPr>
          </w:p>
        </w:tc>
        <w:tc>
          <w:tcPr>
            <w:tcW w:w="899" w:type="dxa"/>
            <w:vAlign w:val="center"/>
          </w:tcPr>
          <w:p w:rsidR="00DE4065" w:rsidRPr="00212411" w:rsidRDefault="00DE4065" w:rsidP="00D81AF6">
            <w:pPr>
              <w:pStyle w:val="Bang"/>
            </w:pPr>
          </w:p>
        </w:tc>
      </w:tr>
      <w:tr w:rsidR="00DE4065" w:rsidRPr="00212411">
        <w:tblPrEx>
          <w:tblCellMar>
            <w:top w:w="0" w:type="dxa"/>
            <w:bottom w:w="0" w:type="dxa"/>
          </w:tblCellMar>
        </w:tblPrEx>
        <w:tc>
          <w:tcPr>
            <w:tcW w:w="1080" w:type="dxa"/>
            <w:vAlign w:val="center"/>
          </w:tcPr>
          <w:p w:rsidR="00DE4065" w:rsidRPr="00212411" w:rsidRDefault="00DE4065" w:rsidP="00D81AF6">
            <w:pPr>
              <w:pStyle w:val="Bang"/>
            </w:pPr>
          </w:p>
        </w:tc>
        <w:tc>
          <w:tcPr>
            <w:tcW w:w="1645" w:type="dxa"/>
            <w:vAlign w:val="center"/>
          </w:tcPr>
          <w:p w:rsidR="00DE4065" w:rsidRPr="00212411" w:rsidRDefault="00DE4065" w:rsidP="00D81AF6">
            <w:pPr>
              <w:pStyle w:val="Bang"/>
            </w:pPr>
          </w:p>
        </w:tc>
        <w:tc>
          <w:tcPr>
            <w:tcW w:w="516" w:type="dxa"/>
            <w:vAlign w:val="center"/>
          </w:tcPr>
          <w:p w:rsidR="00DE4065" w:rsidRPr="00212411" w:rsidRDefault="00DE4065" w:rsidP="00D81AF6">
            <w:pPr>
              <w:pStyle w:val="Bang"/>
            </w:pPr>
          </w:p>
        </w:tc>
        <w:tc>
          <w:tcPr>
            <w:tcW w:w="2790" w:type="dxa"/>
            <w:vAlign w:val="center"/>
          </w:tcPr>
          <w:p w:rsidR="00DE4065" w:rsidRPr="00212411" w:rsidRDefault="00DE4065" w:rsidP="00D81AF6">
            <w:pPr>
              <w:pStyle w:val="Bang"/>
            </w:pPr>
          </w:p>
        </w:tc>
        <w:tc>
          <w:tcPr>
            <w:tcW w:w="2520" w:type="dxa"/>
          </w:tcPr>
          <w:p w:rsidR="00DE4065" w:rsidRPr="00212411" w:rsidRDefault="00DE4065" w:rsidP="00D81AF6">
            <w:pPr>
              <w:pStyle w:val="Bang"/>
            </w:pPr>
          </w:p>
        </w:tc>
        <w:tc>
          <w:tcPr>
            <w:tcW w:w="899" w:type="dxa"/>
            <w:vAlign w:val="center"/>
          </w:tcPr>
          <w:p w:rsidR="00DE4065" w:rsidRPr="00212411" w:rsidRDefault="00DE4065" w:rsidP="00D81AF6">
            <w:pPr>
              <w:pStyle w:val="Bang"/>
            </w:pPr>
          </w:p>
        </w:tc>
      </w:tr>
      <w:tr w:rsidR="00DE4065" w:rsidRPr="00212411">
        <w:tblPrEx>
          <w:tblCellMar>
            <w:top w:w="0" w:type="dxa"/>
            <w:bottom w:w="0" w:type="dxa"/>
          </w:tblCellMar>
        </w:tblPrEx>
        <w:tc>
          <w:tcPr>
            <w:tcW w:w="1080" w:type="dxa"/>
            <w:vAlign w:val="center"/>
          </w:tcPr>
          <w:p w:rsidR="00DE4065" w:rsidRPr="00212411" w:rsidRDefault="00DE4065" w:rsidP="00D81AF6">
            <w:pPr>
              <w:pStyle w:val="Bang"/>
            </w:pPr>
          </w:p>
        </w:tc>
        <w:tc>
          <w:tcPr>
            <w:tcW w:w="1645" w:type="dxa"/>
            <w:vAlign w:val="center"/>
          </w:tcPr>
          <w:p w:rsidR="00DE4065" w:rsidRPr="00212411" w:rsidRDefault="00DE4065" w:rsidP="00D81AF6">
            <w:pPr>
              <w:pStyle w:val="Bang"/>
            </w:pPr>
          </w:p>
        </w:tc>
        <w:tc>
          <w:tcPr>
            <w:tcW w:w="516" w:type="dxa"/>
            <w:vAlign w:val="center"/>
          </w:tcPr>
          <w:p w:rsidR="00DE4065" w:rsidRPr="00212411" w:rsidRDefault="00DE4065" w:rsidP="00D81AF6">
            <w:pPr>
              <w:pStyle w:val="Bang"/>
            </w:pPr>
          </w:p>
        </w:tc>
        <w:tc>
          <w:tcPr>
            <w:tcW w:w="2790" w:type="dxa"/>
            <w:vAlign w:val="center"/>
          </w:tcPr>
          <w:p w:rsidR="00DE4065" w:rsidRPr="00212411" w:rsidRDefault="00DE4065" w:rsidP="00D81AF6">
            <w:pPr>
              <w:pStyle w:val="Bang"/>
            </w:pPr>
          </w:p>
        </w:tc>
        <w:tc>
          <w:tcPr>
            <w:tcW w:w="2520" w:type="dxa"/>
          </w:tcPr>
          <w:p w:rsidR="00DE4065" w:rsidRPr="00212411" w:rsidRDefault="00DE4065" w:rsidP="00D81AF6">
            <w:pPr>
              <w:pStyle w:val="Bang"/>
            </w:pPr>
          </w:p>
        </w:tc>
        <w:tc>
          <w:tcPr>
            <w:tcW w:w="899" w:type="dxa"/>
            <w:vAlign w:val="center"/>
          </w:tcPr>
          <w:p w:rsidR="00DE4065" w:rsidRPr="00212411" w:rsidRDefault="00DE4065" w:rsidP="00D81AF6">
            <w:pPr>
              <w:pStyle w:val="Bang"/>
            </w:pPr>
          </w:p>
        </w:tc>
      </w:tr>
      <w:tr w:rsidR="00DE4065" w:rsidRPr="00212411">
        <w:tblPrEx>
          <w:tblCellMar>
            <w:top w:w="0" w:type="dxa"/>
            <w:bottom w:w="0" w:type="dxa"/>
          </w:tblCellMar>
        </w:tblPrEx>
        <w:tc>
          <w:tcPr>
            <w:tcW w:w="1080" w:type="dxa"/>
            <w:vAlign w:val="center"/>
          </w:tcPr>
          <w:p w:rsidR="00DE4065" w:rsidRPr="00212411" w:rsidRDefault="00DE4065" w:rsidP="00D81AF6">
            <w:pPr>
              <w:pStyle w:val="Bang"/>
            </w:pPr>
          </w:p>
        </w:tc>
        <w:tc>
          <w:tcPr>
            <w:tcW w:w="1645" w:type="dxa"/>
            <w:vAlign w:val="center"/>
          </w:tcPr>
          <w:p w:rsidR="00DE4065" w:rsidRPr="00212411" w:rsidRDefault="00DE4065" w:rsidP="00D81AF6">
            <w:pPr>
              <w:pStyle w:val="Bang"/>
            </w:pPr>
          </w:p>
        </w:tc>
        <w:tc>
          <w:tcPr>
            <w:tcW w:w="516" w:type="dxa"/>
            <w:vAlign w:val="center"/>
          </w:tcPr>
          <w:p w:rsidR="00DE4065" w:rsidRPr="00212411" w:rsidRDefault="00DE4065" w:rsidP="00D81AF6">
            <w:pPr>
              <w:pStyle w:val="Bang"/>
            </w:pPr>
          </w:p>
        </w:tc>
        <w:tc>
          <w:tcPr>
            <w:tcW w:w="2790" w:type="dxa"/>
            <w:vAlign w:val="center"/>
          </w:tcPr>
          <w:p w:rsidR="00DE4065" w:rsidRPr="00212411" w:rsidRDefault="00DE4065" w:rsidP="00D81AF6">
            <w:pPr>
              <w:pStyle w:val="Bang"/>
            </w:pPr>
          </w:p>
        </w:tc>
        <w:tc>
          <w:tcPr>
            <w:tcW w:w="2520" w:type="dxa"/>
          </w:tcPr>
          <w:p w:rsidR="00DE4065" w:rsidRPr="00212411" w:rsidRDefault="00DE4065" w:rsidP="00D81AF6">
            <w:pPr>
              <w:pStyle w:val="Bang"/>
            </w:pPr>
          </w:p>
        </w:tc>
        <w:tc>
          <w:tcPr>
            <w:tcW w:w="899" w:type="dxa"/>
            <w:vAlign w:val="center"/>
          </w:tcPr>
          <w:p w:rsidR="00DE4065" w:rsidRPr="00212411" w:rsidRDefault="00DE4065" w:rsidP="00D81AF6">
            <w:pPr>
              <w:pStyle w:val="Bang"/>
            </w:pPr>
          </w:p>
        </w:tc>
      </w:tr>
      <w:tr w:rsidR="00DE4065" w:rsidRPr="00212411">
        <w:tblPrEx>
          <w:tblCellMar>
            <w:top w:w="0" w:type="dxa"/>
            <w:bottom w:w="0" w:type="dxa"/>
          </w:tblCellMar>
        </w:tblPrEx>
        <w:tc>
          <w:tcPr>
            <w:tcW w:w="1080" w:type="dxa"/>
            <w:vAlign w:val="center"/>
          </w:tcPr>
          <w:p w:rsidR="00DE4065" w:rsidRPr="00212411" w:rsidRDefault="00DE4065" w:rsidP="00D81AF6">
            <w:pPr>
              <w:pStyle w:val="Bang"/>
            </w:pPr>
          </w:p>
        </w:tc>
        <w:tc>
          <w:tcPr>
            <w:tcW w:w="1645" w:type="dxa"/>
            <w:vAlign w:val="center"/>
          </w:tcPr>
          <w:p w:rsidR="00DE4065" w:rsidRPr="00212411" w:rsidRDefault="00DE4065" w:rsidP="00D81AF6">
            <w:pPr>
              <w:pStyle w:val="Bang"/>
            </w:pPr>
          </w:p>
        </w:tc>
        <w:tc>
          <w:tcPr>
            <w:tcW w:w="516" w:type="dxa"/>
            <w:vAlign w:val="center"/>
          </w:tcPr>
          <w:p w:rsidR="00DE4065" w:rsidRPr="00212411" w:rsidRDefault="00DE4065" w:rsidP="00D81AF6">
            <w:pPr>
              <w:pStyle w:val="Bang"/>
            </w:pPr>
          </w:p>
        </w:tc>
        <w:tc>
          <w:tcPr>
            <w:tcW w:w="2790" w:type="dxa"/>
            <w:vAlign w:val="center"/>
          </w:tcPr>
          <w:p w:rsidR="00DE4065" w:rsidRPr="00212411" w:rsidRDefault="00DE4065" w:rsidP="00D81AF6">
            <w:pPr>
              <w:pStyle w:val="Bang"/>
            </w:pPr>
          </w:p>
        </w:tc>
        <w:tc>
          <w:tcPr>
            <w:tcW w:w="2520" w:type="dxa"/>
          </w:tcPr>
          <w:p w:rsidR="00DE4065" w:rsidRPr="00212411" w:rsidRDefault="00DE4065" w:rsidP="00D81AF6">
            <w:pPr>
              <w:pStyle w:val="Bang"/>
            </w:pPr>
          </w:p>
        </w:tc>
        <w:tc>
          <w:tcPr>
            <w:tcW w:w="899" w:type="dxa"/>
            <w:vAlign w:val="center"/>
          </w:tcPr>
          <w:p w:rsidR="00DE4065" w:rsidRPr="00212411" w:rsidRDefault="00DE4065" w:rsidP="00D81AF6">
            <w:pPr>
              <w:pStyle w:val="Bang"/>
            </w:pPr>
          </w:p>
        </w:tc>
      </w:tr>
      <w:tr w:rsidR="00DE4065" w:rsidRPr="00212411">
        <w:tblPrEx>
          <w:tblCellMar>
            <w:top w:w="0" w:type="dxa"/>
            <w:bottom w:w="0" w:type="dxa"/>
          </w:tblCellMar>
        </w:tblPrEx>
        <w:tc>
          <w:tcPr>
            <w:tcW w:w="1080" w:type="dxa"/>
            <w:vAlign w:val="center"/>
          </w:tcPr>
          <w:p w:rsidR="00DE4065" w:rsidRPr="00212411" w:rsidRDefault="00DE4065" w:rsidP="00D81AF6">
            <w:pPr>
              <w:pStyle w:val="Bang"/>
            </w:pPr>
          </w:p>
        </w:tc>
        <w:tc>
          <w:tcPr>
            <w:tcW w:w="1645" w:type="dxa"/>
            <w:vAlign w:val="center"/>
          </w:tcPr>
          <w:p w:rsidR="00DE4065" w:rsidRPr="00212411" w:rsidRDefault="00DE4065" w:rsidP="00D81AF6">
            <w:pPr>
              <w:pStyle w:val="Bang"/>
            </w:pPr>
          </w:p>
        </w:tc>
        <w:tc>
          <w:tcPr>
            <w:tcW w:w="516" w:type="dxa"/>
            <w:vAlign w:val="center"/>
          </w:tcPr>
          <w:p w:rsidR="00DE4065" w:rsidRPr="00212411" w:rsidRDefault="00DE4065" w:rsidP="00D81AF6">
            <w:pPr>
              <w:pStyle w:val="Bang"/>
            </w:pPr>
          </w:p>
        </w:tc>
        <w:tc>
          <w:tcPr>
            <w:tcW w:w="2790" w:type="dxa"/>
            <w:vAlign w:val="center"/>
          </w:tcPr>
          <w:p w:rsidR="00DE4065" w:rsidRPr="00212411" w:rsidRDefault="00DE4065" w:rsidP="00D81AF6">
            <w:pPr>
              <w:pStyle w:val="Bang"/>
            </w:pPr>
          </w:p>
        </w:tc>
        <w:tc>
          <w:tcPr>
            <w:tcW w:w="2520" w:type="dxa"/>
          </w:tcPr>
          <w:p w:rsidR="00DE4065" w:rsidRPr="00212411" w:rsidRDefault="00DE4065" w:rsidP="00D81AF6">
            <w:pPr>
              <w:pStyle w:val="Bang"/>
            </w:pPr>
          </w:p>
        </w:tc>
        <w:tc>
          <w:tcPr>
            <w:tcW w:w="899" w:type="dxa"/>
            <w:vAlign w:val="center"/>
          </w:tcPr>
          <w:p w:rsidR="00DE4065" w:rsidRPr="00212411" w:rsidRDefault="00DE4065" w:rsidP="00D81AF6">
            <w:pPr>
              <w:pStyle w:val="Bang"/>
            </w:pPr>
          </w:p>
        </w:tc>
      </w:tr>
      <w:tr w:rsidR="00DE4065" w:rsidRPr="00212411">
        <w:tblPrEx>
          <w:tblCellMar>
            <w:top w:w="0" w:type="dxa"/>
            <w:bottom w:w="0" w:type="dxa"/>
          </w:tblCellMar>
        </w:tblPrEx>
        <w:tc>
          <w:tcPr>
            <w:tcW w:w="1080" w:type="dxa"/>
            <w:vAlign w:val="center"/>
          </w:tcPr>
          <w:p w:rsidR="00DE4065" w:rsidRPr="00212411" w:rsidRDefault="00DE4065" w:rsidP="00D81AF6">
            <w:pPr>
              <w:pStyle w:val="Bang"/>
            </w:pPr>
          </w:p>
        </w:tc>
        <w:tc>
          <w:tcPr>
            <w:tcW w:w="1645" w:type="dxa"/>
            <w:vAlign w:val="center"/>
          </w:tcPr>
          <w:p w:rsidR="00DE4065" w:rsidRPr="00212411" w:rsidRDefault="00DE4065" w:rsidP="00D81AF6">
            <w:pPr>
              <w:pStyle w:val="Bang"/>
            </w:pPr>
          </w:p>
        </w:tc>
        <w:tc>
          <w:tcPr>
            <w:tcW w:w="516" w:type="dxa"/>
            <w:vAlign w:val="center"/>
          </w:tcPr>
          <w:p w:rsidR="00DE4065" w:rsidRPr="00212411" w:rsidRDefault="00DE4065" w:rsidP="00D81AF6">
            <w:pPr>
              <w:pStyle w:val="Bang"/>
            </w:pPr>
          </w:p>
        </w:tc>
        <w:tc>
          <w:tcPr>
            <w:tcW w:w="2790" w:type="dxa"/>
            <w:vAlign w:val="center"/>
          </w:tcPr>
          <w:p w:rsidR="00DE4065" w:rsidRPr="00212411" w:rsidRDefault="00DE4065" w:rsidP="00D81AF6">
            <w:pPr>
              <w:pStyle w:val="Bang"/>
            </w:pPr>
          </w:p>
        </w:tc>
        <w:tc>
          <w:tcPr>
            <w:tcW w:w="2520" w:type="dxa"/>
          </w:tcPr>
          <w:p w:rsidR="00DE4065" w:rsidRPr="00212411" w:rsidRDefault="00DE4065" w:rsidP="00D81AF6">
            <w:pPr>
              <w:pStyle w:val="Bang"/>
            </w:pPr>
          </w:p>
        </w:tc>
        <w:tc>
          <w:tcPr>
            <w:tcW w:w="899" w:type="dxa"/>
            <w:vAlign w:val="center"/>
          </w:tcPr>
          <w:p w:rsidR="00DE4065" w:rsidRPr="00212411" w:rsidRDefault="00DE4065" w:rsidP="00D81AF6">
            <w:pPr>
              <w:pStyle w:val="Bang"/>
            </w:pPr>
          </w:p>
        </w:tc>
      </w:tr>
      <w:tr w:rsidR="00DE4065" w:rsidRPr="00212411">
        <w:tblPrEx>
          <w:tblCellMar>
            <w:top w:w="0" w:type="dxa"/>
            <w:bottom w:w="0" w:type="dxa"/>
          </w:tblCellMar>
        </w:tblPrEx>
        <w:tc>
          <w:tcPr>
            <w:tcW w:w="1080" w:type="dxa"/>
            <w:vAlign w:val="center"/>
          </w:tcPr>
          <w:p w:rsidR="00DE4065" w:rsidRPr="00212411" w:rsidRDefault="00DE4065" w:rsidP="00D81AF6">
            <w:pPr>
              <w:pStyle w:val="Bang"/>
            </w:pPr>
          </w:p>
        </w:tc>
        <w:tc>
          <w:tcPr>
            <w:tcW w:w="1645" w:type="dxa"/>
            <w:vAlign w:val="center"/>
          </w:tcPr>
          <w:p w:rsidR="00DE4065" w:rsidRPr="00212411" w:rsidRDefault="00DE4065" w:rsidP="00D81AF6">
            <w:pPr>
              <w:pStyle w:val="Bang"/>
            </w:pPr>
          </w:p>
        </w:tc>
        <w:tc>
          <w:tcPr>
            <w:tcW w:w="516" w:type="dxa"/>
            <w:vAlign w:val="center"/>
          </w:tcPr>
          <w:p w:rsidR="00DE4065" w:rsidRPr="00212411" w:rsidRDefault="00DE4065" w:rsidP="00D81AF6">
            <w:pPr>
              <w:pStyle w:val="Bang"/>
            </w:pPr>
          </w:p>
        </w:tc>
        <w:tc>
          <w:tcPr>
            <w:tcW w:w="2790" w:type="dxa"/>
            <w:vAlign w:val="center"/>
          </w:tcPr>
          <w:p w:rsidR="00DE4065" w:rsidRPr="00212411" w:rsidRDefault="00DE4065" w:rsidP="00D81AF6">
            <w:pPr>
              <w:pStyle w:val="Bang"/>
            </w:pPr>
          </w:p>
        </w:tc>
        <w:tc>
          <w:tcPr>
            <w:tcW w:w="2520" w:type="dxa"/>
          </w:tcPr>
          <w:p w:rsidR="00DE4065" w:rsidRPr="00212411" w:rsidRDefault="00DE4065" w:rsidP="00D81AF6">
            <w:pPr>
              <w:pStyle w:val="Bang"/>
            </w:pPr>
          </w:p>
        </w:tc>
        <w:tc>
          <w:tcPr>
            <w:tcW w:w="899" w:type="dxa"/>
            <w:vAlign w:val="center"/>
          </w:tcPr>
          <w:p w:rsidR="00DE4065" w:rsidRPr="00212411" w:rsidRDefault="00DE4065" w:rsidP="00D81AF6">
            <w:pPr>
              <w:pStyle w:val="Bang"/>
            </w:pPr>
          </w:p>
        </w:tc>
      </w:tr>
      <w:tr w:rsidR="00DE4065" w:rsidRPr="00212411">
        <w:tblPrEx>
          <w:tblCellMar>
            <w:top w:w="0" w:type="dxa"/>
            <w:bottom w:w="0" w:type="dxa"/>
          </w:tblCellMar>
        </w:tblPrEx>
        <w:tc>
          <w:tcPr>
            <w:tcW w:w="1080" w:type="dxa"/>
            <w:vAlign w:val="center"/>
          </w:tcPr>
          <w:p w:rsidR="00DE4065" w:rsidRPr="00212411" w:rsidRDefault="00DE4065" w:rsidP="00D81AF6">
            <w:pPr>
              <w:pStyle w:val="Bang"/>
            </w:pPr>
          </w:p>
        </w:tc>
        <w:tc>
          <w:tcPr>
            <w:tcW w:w="1645" w:type="dxa"/>
            <w:vAlign w:val="center"/>
          </w:tcPr>
          <w:p w:rsidR="00DE4065" w:rsidRPr="00212411" w:rsidRDefault="00DE4065" w:rsidP="00D81AF6">
            <w:pPr>
              <w:pStyle w:val="Bang"/>
            </w:pPr>
          </w:p>
        </w:tc>
        <w:tc>
          <w:tcPr>
            <w:tcW w:w="516" w:type="dxa"/>
            <w:vAlign w:val="center"/>
          </w:tcPr>
          <w:p w:rsidR="00DE4065" w:rsidRPr="00212411" w:rsidRDefault="00DE4065" w:rsidP="00D81AF6">
            <w:pPr>
              <w:pStyle w:val="Bang"/>
            </w:pPr>
          </w:p>
        </w:tc>
        <w:tc>
          <w:tcPr>
            <w:tcW w:w="2790" w:type="dxa"/>
            <w:vAlign w:val="center"/>
          </w:tcPr>
          <w:p w:rsidR="00DE4065" w:rsidRPr="00212411" w:rsidRDefault="00DE4065" w:rsidP="00D81AF6">
            <w:pPr>
              <w:pStyle w:val="Bang"/>
            </w:pPr>
          </w:p>
        </w:tc>
        <w:tc>
          <w:tcPr>
            <w:tcW w:w="2520" w:type="dxa"/>
          </w:tcPr>
          <w:p w:rsidR="00DE4065" w:rsidRPr="00212411" w:rsidRDefault="00DE4065" w:rsidP="00D81AF6">
            <w:pPr>
              <w:pStyle w:val="Bang"/>
            </w:pPr>
          </w:p>
        </w:tc>
        <w:tc>
          <w:tcPr>
            <w:tcW w:w="899" w:type="dxa"/>
            <w:vAlign w:val="center"/>
          </w:tcPr>
          <w:p w:rsidR="00DE4065" w:rsidRPr="00212411" w:rsidRDefault="00DE4065" w:rsidP="00D81AF6">
            <w:pPr>
              <w:pStyle w:val="Bang"/>
            </w:pPr>
          </w:p>
        </w:tc>
      </w:tr>
      <w:tr w:rsidR="00DE4065" w:rsidRPr="00212411">
        <w:tblPrEx>
          <w:tblCellMar>
            <w:top w:w="0" w:type="dxa"/>
            <w:bottom w:w="0" w:type="dxa"/>
          </w:tblCellMar>
        </w:tblPrEx>
        <w:tc>
          <w:tcPr>
            <w:tcW w:w="1080" w:type="dxa"/>
            <w:vAlign w:val="center"/>
          </w:tcPr>
          <w:p w:rsidR="00DE4065" w:rsidRPr="00212411" w:rsidRDefault="00DE4065" w:rsidP="00D81AF6">
            <w:pPr>
              <w:pStyle w:val="Bang"/>
            </w:pPr>
          </w:p>
        </w:tc>
        <w:tc>
          <w:tcPr>
            <w:tcW w:w="1645" w:type="dxa"/>
            <w:vAlign w:val="center"/>
          </w:tcPr>
          <w:p w:rsidR="00DE4065" w:rsidRPr="00212411" w:rsidRDefault="00DE4065" w:rsidP="00D81AF6">
            <w:pPr>
              <w:pStyle w:val="Bang"/>
            </w:pPr>
          </w:p>
        </w:tc>
        <w:tc>
          <w:tcPr>
            <w:tcW w:w="516" w:type="dxa"/>
            <w:vAlign w:val="center"/>
          </w:tcPr>
          <w:p w:rsidR="00DE4065" w:rsidRPr="00212411" w:rsidRDefault="00DE4065" w:rsidP="00D81AF6">
            <w:pPr>
              <w:pStyle w:val="Bang"/>
            </w:pPr>
          </w:p>
        </w:tc>
        <w:tc>
          <w:tcPr>
            <w:tcW w:w="2790" w:type="dxa"/>
            <w:vAlign w:val="center"/>
          </w:tcPr>
          <w:p w:rsidR="00DE4065" w:rsidRPr="00212411" w:rsidRDefault="00DE4065" w:rsidP="00D81AF6">
            <w:pPr>
              <w:pStyle w:val="Bang"/>
            </w:pPr>
          </w:p>
        </w:tc>
        <w:tc>
          <w:tcPr>
            <w:tcW w:w="2520" w:type="dxa"/>
          </w:tcPr>
          <w:p w:rsidR="00DE4065" w:rsidRPr="00212411" w:rsidRDefault="00DE4065" w:rsidP="00D81AF6">
            <w:pPr>
              <w:pStyle w:val="Bang"/>
            </w:pPr>
          </w:p>
        </w:tc>
        <w:tc>
          <w:tcPr>
            <w:tcW w:w="899" w:type="dxa"/>
            <w:vAlign w:val="center"/>
          </w:tcPr>
          <w:p w:rsidR="00DE4065" w:rsidRPr="00212411" w:rsidRDefault="00DE4065" w:rsidP="00D81AF6">
            <w:pPr>
              <w:pStyle w:val="Bang"/>
            </w:pPr>
          </w:p>
        </w:tc>
      </w:tr>
      <w:tr w:rsidR="00DE4065" w:rsidRPr="00212411">
        <w:tblPrEx>
          <w:tblCellMar>
            <w:top w:w="0" w:type="dxa"/>
            <w:bottom w:w="0" w:type="dxa"/>
          </w:tblCellMar>
        </w:tblPrEx>
        <w:tc>
          <w:tcPr>
            <w:tcW w:w="1080" w:type="dxa"/>
            <w:vAlign w:val="center"/>
          </w:tcPr>
          <w:p w:rsidR="00DE4065" w:rsidRPr="00212411" w:rsidRDefault="00DE4065" w:rsidP="00D81AF6">
            <w:pPr>
              <w:pStyle w:val="Bang"/>
            </w:pPr>
          </w:p>
        </w:tc>
        <w:tc>
          <w:tcPr>
            <w:tcW w:w="1645" w:type="dxa"/>
            <w:vAlign w:val="center"/>
          </w:tcPr>
          <w:p w:rsidR="00DE4065" w:rsidRPr="00212411" w:rsidRDefault="00DE4065" w:rsidP="00D81AF6">
            <w:pPr>
              <w:pStyle w:val="Bang"/>
            </w:pPr>
          </w:p>
        </w:tc>
        <w:tc>
          <w:tcPr>
            <w:tcW w:w="516" w:type="dxa"/>
            <w:vAlign w:val="center"/>
          </w:tcPr>
          <w:p w:rsidR="00DE4065" w:rsidRPr="00212411" w:rsidRDefault="00DE4065" w:rsidP="00D81AF6">
            <w:pPr>
              <w:pStyle w:val="Bang"/>
            </w:pPr>
          </w:p>
        </w:tc>
        <w:tc>
          <w:tcPr>
            <w:tcW w:w="2790" w:type="dxa"/>
            <w:vAlign w:val="center"/>
          </w:tcPr>
          <w:p w:rsidR="00DE4065" w:rsidRPr="00212411" w:rsidRDefault="00DE4065" w:rsidP="00D81AF6">
            <w:pPr>
              <w:pStyle w:val="Bang"/>
            </w:pPr>
          </w:p>
        </w:tc>
        <w:tc>
          <w:tcPr>
            <w:tcW w:w="2520" w:type="dxa"/>
          </w:tcPr>
          <w:p w:rsidR="00DE4065" w:rsidRPr="00212411" w:rsidRDefault="00DE4065" w:rsidP="00D81AF6">
            <w:pPr>
              <w:pStyle w:val="Bang"/>
            </w:pPr>
          </w:p>
        </w:tc>
        <w:tc>
          <w:tcPr>
            <w:tcW w:w="899" w:type="dxa"/>
            <w:vAlign w:val="center"/>
          </w:tcPr>
          <w:p w:rsidR="00DE4065" w:rsidRPr="00212411" w:rsidRDefault="00DE4065" w:rsidP="00D81AF6">
            <w:pPr>
              <w:pStyle w:val="Bang"/>
            </w:pPr>
          </w:p>
        </w:tc>
      </w:tr>
      <w:tr w:rsidR="00DE4065" w:rsidRPr="00212411">
        <w:tblPrEx>
          <w:tblCellMar>
            <w:top w:w="0" w:type="dxa"/>
            <w:bottom w:w="0" w:type="dxa"/>
          </w:tblCellMar>
        </w:tblPrEx>
        <w:tc>
          <w:tcPr>
            <w:tcW w:w="1080" w:type="dxa"/>
            <w:vAlign w:val="center"/>
          </w:tcPr>
          <w:p w:rsidR="00DE4065" w:rsidRPr="00212411" w:rsidRDefault="00DE4065" w:rsidP="00D81AF6">
            <w:pPr>
              <w:pStyle w:val="Bang"/>
            </w:pPr>
          </w:p>
        </w:tc>
        <w:tc>
          <w:tcPr>
            <w:tcW w:w="1645" w:type="dxa"/>
            <w:vAlign w:val="center"/>
          </w:tcPr>
          <w:p w:rsidR="00DE4065" w:rsidRPr="00212411" w:rsidRDefault="00DE4065" w:rsidP="00D81AF6">
            <w:pPr>
              <w:pStyle w:val="Bang"/>
            </w:pPr>
          </w:p>
        </w:tc>
        <w:tc>
          <w:tcPr>
            <w:tcW w:w="516" w:type="dxa"/>
            <w:vAlign w:val="center"/>
          </w:tcPr>
          <w:p w:rsidR="00DE4065" w:rsidRPr="00212411" w:rsidRDefault="00DE4065" w:rsidP="00D81AF6">
            <w:pPr>
              <w:pStyle w:val="Bang"/>
            </w:pPr>
          </w:p>
        </w:tc>
        <w:tc>
          <w:tcPr>
            <w:tcW w:w="2790" w:type="dxa"/>
            <w:vAlign w:val="center"/>
          </w:tcPr>
          <w:p w:rsidR="00DE4065" w:rsidRPr="00212411" w:rsidRDefault="00DE4065" w:rsidP="00D81AF6">
            <w:pPr>
              <w:pStyle w:val="Bang"/>
            </w:pPr>
          </w:p>
        </w:tc>
        <w:tc>
          <w:tcPr>
            <w:tcW w:w="2520" w:type="dxa"/>
          </w:tcPr>
          <w:p w:rsidR="00DE4065" w:rsidRPr="00212411" w:rsidRDefault="00DE4065" w:rsidP="00D81AF6">
            <w:pPr>
              <w:pStyle w:val="Bang"/>
            </w:pPr>
          </w:p>
        </w:tc>
        <w:tc>
          <w:tcPr>
            <w:tcW w:w="899" w:type="dxa"/>
            <w:vAlign w:val="center"/>
          </w:tcPr>
          <w:p w:rsidR="00DE4065" w:rsidRPr="00212411" w:rsidRDefault="00DE4065" w:rsidP="00D81AF6">
            <w:pPr>
              <w:pStyle w:val="Bang"/>
            </w:pPr>
          </w:p>
        </w:tc>
      </w:tr>
      <w:tr w:rsidR="00DE4065" w:rsidRPr="00212411">
        <w:tblPrEx>
          <w:tblCellMar>
            <w:top w:w="0" w:type="dxa"/>
            <w:bottom w:w="0" w:type="dxa"/>
          </w:tblCellMar>
        </w:tblPrEx>
        <w:tc>
          <w:tcPr>
            <w:tcW w:w="1080" w:type="dxa"/>
            <w:vAlign w:val="center"/>
          </w:tcPr>
          <w:p w:rsidR="00DE4065" w:rsidRPr="00212411" w:rsidRDefault="00DE4065" w:rsidP="00D81AF6">
            <w:pPr>
              <w:pStyle w:val="Bang"/>
            </w:pPr>
          </w:p>
        </w:tc>
        <w:tc>
          <w:tcPr>
            <w:tcW w:w="1645" w:type="dxa"/>
            <w:vAlign w:val="center"/>
          </w:tcPr>
          <w:p w:rsidR="00DE4065" w:rsidRPr="00212411" w:rsidRDefault="00DE4065" w:rsidP="00D81AF6">
            <w:pPr>
              <w:pStyle w:val="Bang"/>
            </w:pPr>
          </w:p>
        </w:tc>
        <w:tc>
          <w:tcPr>
            <w:tcW w:w="516" w:type="dxa"/>
            <w:vAlign w:val="center"/>
          </w:tcPr>
          <w:p w:rsidR="00DE4065" w:rsidRPr="00212411" w:rsidRDefault="00DE4065" w:rsidP="00D81AF6">
            <w:pPr>
              <w:pStyle w:val="Bang"/>
            </w:pPr>
          </w:p>
        </w:tc>
        <w:tc>
          <w:tcPr>
            <w:tcW w:w="2790" w:type="dxa"/>
            <w:vAlign w:val="center"/>
          </w:tcPr>
          <w:p w:rsidR="00DE4065" w:rsidRPr="00212411" w:rsidRDefault="00DE4065" w:rsidP="00D81AF6">
            <w:pPr>
              <w:pStyle w:val="Bang"/>
            </w:pPr>
          </w:p>
        </w:tc>
        <w:tc>
          <w:tcPr>
            <w:tcW w:w="2520" w:type="dxa"/>
          </w:tcPr>
          <w:p w:rsidR="00DE4065" w:rsidRPr="00212411" w:rsidRDefault="00DE4065" w:rsidP="00D81AF6">
            <w:pPr>
              <w:pStyle w:val="Bang"/>
            </w:pPr>
          </w:p>
        </w:tc>
        <w:tc>
          <w:tcPr>
            <w:tcW w:w="899" w:type="dxa"/>
            <w:vAlign w:val="center"/>
          </w:tcPr>
          <w:p w:rsidR="00DE4065" w:rsidRPr="00212411" w:rsidRDefault="00DE4065" w:rsidP="00D81AF6">
            <w:pPr>
              <w:pStyle w:val="Bang"/>
            </w:pPr>
          </w:p>
        </w:tc>
      </w:tr>
      <w:tr w:rsidR="00DE4065" w:rsidRPr="00212411">
        <w:tblPrEx>
          <w:tblCellMar>
            <w:top w:w="0" w:type="dxa"/>
            <w:bottom w:w="0" w:type="dxa"/>
          </w:tblCellMar>
        </w:tblPrEx>
        <w:tc>
          <w:tcPr>
            <w:tcW w:w="1080" w:type="dxa"/>
            <w:vAlign w:val="center"/>
          </w:tcPr>
          <w:p w:rsidR="00DE4065" w:rsidRPr="00212411" w:rsidRDefault="00DE4065" w:rsidP="00D81AF6">
            <w:pPr>
              <w:pStyle w:val="Bang"/>
            </w:pPr>
          </w:p>
        </w:tc>
        <w:tc>
          <w:tcPr>
            <w:tcW w:w="1645" w:type="dxa"/>
            <w:vAlign w:val="center"/>
          </w:tcPr>
          <w:p w:rsidR="00DE4065" w:rsidRPr="00212411" w:rsidRDefault="00DE4065" w:rsidP="00D81AF6">
            <w:pPr>
              <w:pStyle w:val="Bang"/>
            </w:pPr>
          </w:p>
        </w:tc>
        <w:tc>
          <w:tcPr>
            <w:tcW w:w="516" w:type="dxa"/>
            <w:vAlign w:val="center"/>
          </w:tcPr>
          <w:p w:rsidR="00DE4065" w:rsidRPr="00212411" w:rsidRDefault="00DE4065" w:rsidP="00D81AF6">
            <w:pPr>
              <w:pStyle w:val="Bang"/>
            </w:pPr>
          </w:p>
        </w:tc>
        <w:tc>
          <w:tcPr>
            <w:tcW w:w="2790" w:type="dxa"/>
            <w:vAlign w:val="center"/>
          </w:tcPr>
          <w:p w:rsidR="00DE4065" w:rsidRPr="00212411" w:rsidRDefault="00DE4065" w:rsidP="00D81AF6">
            <w:pPr>
              <w:pStyle w:val="Bang"/>
            </w:pPr>
          </w:p>
        </w:tc>
        <w:tc>
          <w:tcPr>
            <w:tcW w:w="2520" w:type="dxa"/>
          </w:tcPr>
          <w:p w:rsidR="00DE4065" w:rsidRPr="00212411" w:rsidRDefault="00DE4065" w:rsidP="00D81AF6">
            <w:pPr>
              <w:pStyle w:val="Bang"/>
            </w:pPr>
          </w:p>
        </w:tc>
        <w:tc>
          <w:tcPr>
            <w:tcW w:w="899" w:type="dxa"/>
            <w:vAlign w:val="center"/>
          </w:tcPr>
          <w:p w:rsidR="00DE4065" w:rsidRPr="00212411" w:rsidRDefault="00DE4065" w:rsidP="00D81AF6">
            <w:pPr>
              <w:pStyle w:val="Bang"/>
            </w:pPr>
          </w:p>
        </w:tc>
      </w:tr>
      <w:tr w:rsidR="00DE4065" w:rsidRPr="00212411">
        <w:tblPrEx>
          <w:tblCellMar>
            <w:top w:w="0" w:type="dxa"/>
            <w:bottom w:w="0" w:type="dxa"/>
          </w:tblCellMar>
        </w:tblPrEx>
        <w:tc>
          <w:tcPr>
            <w:tcW w:w="1080" w:type="dxa"/>
            <w:vAlign w:val="center"/>
          </w:tcPr>
          <w:p w:rsidR="00DE4065" w:rsidRPr="00212411" w:rsidRDefault="00DE4065" w:rsidP="00D81AF6">
            <w:pPr>
              <w:pStyle w:val="Bang"/>
            </w:pPr>
          </w:p>
        </w:tc>
        <w:tc>
          <w:tcPr>
            <w:tcW w:w="1645" w:type="dxa"/>
            <w:vAlign w:val="center"/>
          </w:tcPr>
          <w:p w:rsidR="00DE4065" w:rsidRPr="00212411" w:rsidRDefault="00DE4065" w:rsidP="00D81AF6">
            <w:pPr>
              <w:pStyle w:val="Bang"/>
            </w:pPr>
          </w:p>
        </w:tc>
        <w:tc>
          <w:tcPr>
            <w:tcW w:w="516" w:type="dxa"/>
            <w:vAlign w:val="center"/>
          </w:tcPr>
          <w:p w:rsidR="00DE4065" w:rsidRPr="00212411" w:rsidRDefault="00DE4065" w:rsidP="00D81AF6">
            <w:pPr>
              <w:pStyle w:val="Bang"/>
            </w:pPr>
          </w:p>
        </w:tc>
        <w:tc>
          <w:tcPr>
            <w:tcW w:w="2790" w:type="dxa"/>
            <w:vAlign w:val="center"/>
          </w:tcPr>
          <w:p w:rsidR="00DE4065" w:rsidRPr="00212411" w:rsidRDefault="00DE4065" w:rsidP="00D81AF6">
            <w:pPr>
              <w:pStyle w:val="Bang"/>
            </w:pPr>
          </w:p>
        </w:tc>
        <w:tc>
          <w:tcPr>
            <w:tcW w:w="2520" w:type="dxa"/>
          </w:tcPr>
          <w:p w:rsidR="00DE4065" w:rsidRPr="00212411" w:rsidRDefault="00DE4065" w:rsidP="00D81AF6">
            <w:pPr>
              <w:pStyle w:val="Bang"/>
            </w:pPr>
          </w:p>
        </w:tc>
        <w:tc>
          <w:tcPr>
            <w:tcW w:w="899" w:type="dxa"/>
            <w:vAlign w:val="center"/>
          </w:tcPr>
          <w:p w:rsidR="00DE4065" w:rsidRPr="00212411" w:rsidRDefault="00DE4065" w:rsidP="00D81AF6">
            <w:pPr>
              <w:pStyle w:val="Bang"/>
            </w:pPr>
          </w:p>
        </w:tc>
      </w:tr>
      <w:tr w:rsidR="00DE4065" w:rsidRPr="00212411">
        <w:tblPrEx>
          <w:tblCellMar>
            <w:top w:w="0" w:type="dxa"/>
            <w:bottom w:w="0" w:type="dxa"/>
          </w:tblCellMar>
        </w:tblPrEx>
        <w:tc>
          <w:tcPr>
            <w:tcW w:w="1080" w:type="dxa"/>
            <w:vAlign w:val="center"/>
          </w:tcPr>
          <w:p w:rsidR="00DE4065" w:rsidRPr="00212411" w:rsidRDefault="00DE4065" w:rsidP="00D81AF6">
            <w:pPr>
              <w:pStyle w:val="Bang"/>
            </w:pPr>
          </w:p>
        </w:tc>
        <w:tc>
          <w:tcPr>
            <w:tcW w:w="1645" w:type="dxa"/>
            <w:vAlign w:val="center"/>
          </w:tcPr>
          <w:p w:rsidR="00DE4065" w:rsidRPr="00212411" w:rsidRDefault="00DE4065" w:rsidP="00D81AF6">
            <w:pPr>
              <w:pStyle w:val="Bang"/>
            </w:pPr>
          </w:p>
        </w:tc>
        <w:tc>
          <w:tcPr>
            <w:tcW w:w="516" w:type="dxa"/>
            <w:vAlign w:val="center"/>
          </w:tcPr>
          <w:p w:rsidR="00DE4065" w:rsidRPr="00212411" w:rsidRDefault="00DE4065" w:rsidP="00D81AF6">
            <w:pPr>
              <w:pStyle w:val="Bang"/>
            </w:pPr>
          </w:p>
        </w:tc>
        <w:tc>
          <w:tcPr>
            <w:tcW w:w="2790" w:type="dxa"/>
            <w:vAlign w:val="center"/>
          </w:tcPr>
          <w:p w:rsidR="00DE4065" w:rsidRPr="00212411" w:rsidRDefault="00DE4065" w:rsidP="00D81AF6">
            <w:pPr>
              <w:pStyle w:val="Bang"/>
            </w:pPr>
          </w:p>
        </w:tc>
        <w:tc>
          <w:tcPr>
            <w:tcW w:w="2520" w:type="dxa"/>
          </w:tcPr>
          <w:p w:rsidR="00DE4065" w:rsidRPr="00212411" w:rsidRDefault="00DE4065" w:rsidP="00D81AF6">
            <w:pPr>
              <w:pStyle w:val="Bang"/>
            </w:pPr>
          </w:p>
        </w:tc>
        <w:tc>
          <w:tcPr>
            <w:tcW w:w="899" w:type="dxa"/>
            <w:vAlign w:val="center"/>
          </w:tcPr>
          <w:p w:rsidR="00DE4065" w:rsidRPr="00212411" w:rsidRDefault="00DE4065" w:rsidP="00D81AF6">
            <w:pPr>
              <w:pStyle w:val="Bang"/>
            </w:pPr>
          </w:p>
        </w:tc>
      </w:tr>
    </w:tbl>
    <w:p w:rsidR="00DE4065" w:rsidRPr="00212411" w:rsidRDefault="00DE4065" w:rsidP="00D81AF6">
      <w:pPr>
        <w:pStyle w:val="Footer"/>
      </w:pPr>
    </w:p>
    <w:p w:rsidR="00D25A64" w:rsidRDefault="00D25A64" w:rsidP="00D81AF6">
      <w:pPr>
        <w:pStyle w:val="NormalH"/>
      </w:pPr>
      <w:r>
        <w:lastRenderedPageBreak/>
        <w:t>TABLE OF CONTENTS</w:t>
      </w:r>
    </w:p>
    <w:bookmarkStart w:id="1" w:name="_Toc452446886"/>
    <w:p w:rsidR="00EA4F00" w:rsidRPr="0011691D" w:rsidRDefault="00D25A64" w:rsidP="00D81AF6">
      <w:pPr>
        <w:pStyle w:val="TOC1"/>
        <w:rPr>
          <w:rFonts w:ascii="Times New Roman" w:eastAsia="MS Mincho" w:hAnsi="Times New Roman" w:cs="Times New Roman"/>
          <w:lang w:eastAsia="ja-JP"/>
        </w:rPr>
      </w:pPr>
      <w:r w:rsidRPr="0011691D">
        <w:rPr>
          <w:smallCaps/>
        </w:rPr>
        <w:fldChar w:fldCharType="begin"/>
      </w:r>
      <w:r w:rsidRPr="0011691D">
        <w:rPr>
          <w:smallCaps/>
        </w:rPr>
        <w:instrText xml:space="preserve"> TOC \o "1-2" \h \z </w:instrText>
      </w:r>
      <w:r w:rsidRPr="0011691D">
        <w:rPr>
          <w:smallCaps/>
        </w:rPr>
        <w:fldChar w:fldCharType="separate"/>
      </w:r>
      <w:hyperlink w:anchor="_Toc213570602" w:history="1">
        <w:r w:rsidR="00EA4F00" w:rsidRPr="0011691D">
          <w:rPr>
            <w:rStyle w:val="Hyperlink"/>
          </w:rPr>
          <w:t>1.</w:t>
        </w:r>
        <w:r w:rsidR="00EA4F00" w:rsidRPr="0011691D">
          <w:rPr>
            <w:rFonts w:ascii="Times New Roman" w:eastAsia="MS Mincho" w:hAnsi="Times New Roman" w:cs="Times New Roman"/>
            <w:lang w:eastAsia="ja-JP"/>
          </w:rPr>
          <w:tab/>
        </w:r>
        <w:r w:rsidR="00EA4F00" w:rsidRPr="0011691D">
          <w:rPr>
            <w:rStyle w:val="Hyperlink"/>
          </w:rPr>
          <w:t>Introduction</w:t>
        </w:r>
        <w:r w:rsidR="00EA4F00" w:rsidRPr="0011691D">
          <w:rPr>
            <w:webHidden/>
          </w:rPr>
          <w:tab/>
        </w:r>
        <w:r w:rsidR="00EA4F00" w:rsidRPr="0011691D">
          <w:rPr>
            <w:webHidden/>
          </w:rPr>
          <w:fldChar w:fldCharType="begin"/>
        </w:r>
        <w:r w:rsidR="00EA4F00" w:rsidRPr="0011691D">
          <w:rPr>
            <w:webHidden/>
          </w:rPr>
          <w:instrText xml:space="preserve"> PAGEREF _Toc213570602 \h </w:instrText>
        </w:r>
        <w:r w:rsidR="00EA4F00" w:rsidRPr="0011691D">
          <w:rPr>
            <w:webHidden/>
          </w:rPr>
          <w:fldChar w:fldCharType="separate"/>
        </w:r>
        <w:r w:rsidR="00037710">
          <w:rPr>
            <w:webHidden/>
          </w:rPr>
          <w:t>3</w:t>
        </w:r>
        <w:r w:rsidR="00EA4F00" w:rsidRPr="0011691D">
          <w:rPr>
            <w:webHidden/>
          </w:rPr>
          <w:fldChar w:fldCharType="end"/>
        </w:r>
      </w:hyperlink>
    </w:p>
    <w:p w:rsidR="00EA4F00" w:rsidRPr="0011691D" w:rsidRDefault="00EA4F00" w:rsidP="00D81AF6">
      <w:pPr>
        <w:pStyle w:val="TOC2"/>
        <w:rPr>
          <w:rFonts w:ascii="Times New Roman" w:eastAsia="MS Mincho" w:hAnsi="Times New Roman" w:cs="Times New Roman"/>
          <w:lang w:eastAsia="ja-JP"/>
        </w:rPr>
      </w:pPr>
      <w:hyperlink w:anchor="_Toc213570603" w:history="1">
        <w:r w:rsidRPr="0011691D">
          <w:rPr>
            <w:rStyle w:val="Hyperlink"/>
            <w:sz w:val="20"/>
            <w:szCs w:val="20"/>
          </w:rPr>
          <w:t>1.1.</w:t>
        </w:r>
        <w:r w:rsidRPr="0011691D">
          <w:rPr>
            <w:rFonts w:ascii="Times New Roman" w:eastAsia="MS Mincho" w:hAnsi="Times New Roman" w:cs="Times New Roman"/>
            <w:lang w:eastAsia="ja-JP"/>
          </w:rPr>
          <w:tab/>
        </w:r>
        <w:r w:rsidRPr="0011691D">
          <w:rPr>
            <w:rStyle w:val="Hyperlink"/>
            <w:sz w:val="20"/>
            <w:szCs w:val="20"/>
          </w:rPr>
          <w:t>Role &amp; Responsibility</w:t>
        </w:r>
        <w:r w:rsidRPr="0011691D">
          <w:rPr>
            <w:webHidden/>
          </w:rPr>
          <w:tab/>
        </w:r>
        <w:r w:rsidRPr="0011691D">
          <w:rPr>
            <w:webHidden/>
          </w:rPr>
          <w:fldChar w:fldCharType="begin"/>
        </w:r>
        <w:r w:rsidRPr="0011691D">
          <w:rPr>
            <w:webHidden/>
          </w:rPr>
          <w:instrText xml:space="preserve"> PAGEREF _Toc213570603 \h </w:instrText>
        </w:r>
        <w:r w:rsidRPr="0011691D">
          <w:rPr>
            <w:webHidden/>
          </w:rPr>
          <w:fldChar w:fldCharType="separate"/>
        </w:r>
        <w:r w:rsidR="00037710">
          <w:rPr>
            <w:webHidden/>
          </w:rPr>
          <w:t>3</w:t>
        </w:r>
        <w:r w:rsidRPr="0011691D">
          <w:rPr>
            <w:webHidden/>
          </w:rPr>
          <w:fldChar w:fldCharType="end"/>
        </w:r>
      </w:hyperlink>
    </w:p>
    <w:p w:rsidR="00EA4F00" w:rsidRPr="0011691D" w:rsidRDefault="00EA4F00" w:rsidP="00D81AF6">
      <w:pPr>
        <w:pStyle w:val="TOC2"/>
        <w:rPr>
          <w:rFonts w:ascii="Times New Roman" w:eastAsia="MS Mincho" w:hAnsi="Times New Roman" w:cs="Times New Roman"/>
          <w:lang w:eastAsia="ja-JP"/>
        </w:rPr>
      </w:pPr>
      <w:hyperlink w:anchor="_Toc213570604" w:history="1">
        <w:r w:rsidRPr="0011691D">
          <w:rPr>
            <w:rStyle w:val="Hyperlink"/>
            <w:sz w:val="20"/>
            <w:szCs w:val="20"/>
          </w:rPr>
          <w:t>1.2.</w:t>
        </w:r>
        <w:r w:rsidRPr="0011691D">
          <w:rPr>
            <w:rFonts w:ascii="Times New Roman" w:eastAsia="MS Mincho" w:hAnsi="Times New Roman" w:cs="Times New Roman"/>
            <w:lang w:eastAsia="ja-JP"/>
          </w:rPr>
          <w:tab/>
        </w:r>
        <w:r w:rsidRPr="0011691D">
          <w:rPr>
            <w:rStyle w:val="Hyperlink"/>
            <w:sz w:val="20"/>
            <w:szCs w:val="20"/>
          </w:rPr>
          <w:t>Definitions and Acronyms</w:t>
        </w:r>
        <w:r w:rsidRPr="0011691D">
          <w:rPr>
            <w:webHidden/>
          </w:rPr>
          <w:tab/>
        </w:r>
        <w:r w:rsidRPr="0011691D">
          <w:rPr>
            <w:webHidden/>
          </w:rPr>
          <w:fldChar w:fldCharType="begin"/>
        </w:r>
        <w:r w:rsidRPr="0011691D">
          <w:rPr>
            <w:webHidden/>
          </w:rPr>
          <w:instrText xml:space="preserve"> PAGEREF _Toc213570604 \h </w:instrText>
        </w:r>
        <w:r w:rsidRPr="0011691D">
          <w:rPr>
            <w:webHidden/>
          </w:rPr>
          <w:fldChar w:fldCharType="separate"/>
        </w:r>
        <w:r w:rsidR="00037710">
          <w:rPr>
            <w:webHidden/>
          </w:rPr>
          <w:t>3</w:t>
        </w:r>
        <w:r w:rsidRPr="0011691D">
          <w:rPr>
            <w:webHidden/>
          </w:rPr>
          <w:fldChar w:fldCharType="end"/>
        </w:r>
      </w:hyperlink>
    </w:p>
    <w:p w:rsidR="00EA4F00" w:rsidRPr="0011691D" w:rsidRDefault="00EA4F00" w:rsidP="00D81AF6">
      <w:pPr>
        <w:pStyle w:val="TOC1"/>
        <w:rPr>
          <w:rFonts w:ascii="Times New Roman" w:eastAsia="MS Mincho" w:hAnsi="Times New Roman" w:cs="Times New Roman"/>
          <w:lang w:eastAsia="ja-JP"/>
        </w:rPr>
      </w:pPr>
      <w:hyperlink w:anchor="_Toc213570605" w:history="1">
        <w:r w:rsidRPr="0011691D">
          <w:rPr>
            <w:rStyle w:val="Hyperlink"/>
          </w:rPr>
          <w:t>2.</w:t>
        </w:r>
        <w:r w:rsidRPr="0011691D">
          <w:rPr>
            <w:rFonts w:ascii="Times New Roman" w:eastAsia="MS Mincho" w:hAnsi="Times New Roman" w:cs="Times New Roman"/>
            <w:lang w:eastAsia="ja-JP"/>
          </w:rPr>
          <w:tab/>
        </w:r>
        <w:r w:rsidRPr="0011691D">
          <w:rPr>
            <w:rStyle w:val="Hyperlink"/>
          </w:rPr>
          <w:t>configuration management Process</w:t>
        </w:r>
        <w:r w:rsidRPr="0011691D">
          <w:rPr>
            <w:webHidden/>
          </w:rPr>
          <w:tab/>
        </w:r>
        <w:r w:rsidRPr="0011691D">
          <w:rPr>
            <w:webHidden/>
          </w:rPr>
          <w:fldChar w:fldCharType="begin"/>
        </w:r>
        <w:r w:rsidRPr="0011691D">
          <w:rPr>
            <w:webHidden/>
          </w:rPr>
          <w:instrText xml:space="preserve"> PAGEREF _Toc213570605 \h </w:instrText>
        </w:r>
        <w:r w:rsidRPr="0011691D">
          <w:rPr>
            <w:webHidden/>
          </w:rPr>
          <w:fldChar w:fldCharType="separate"/>
        </w:r>
        <w:r w:rsidR="00037710">
          <w:rPr>
            <w:webHidden/>
          </w:rPr>
          <w:t>3</w:t>
        </w:r>
        <w:r w:rsidRPr="0011691D">
          <w:rPr>
            <w:webHidden/>
          </w:rPr>
          <w:fldChar w:fldCharType="end"/>
        </w:r>
      </w:hyperlink>
    </w:p>
    <w:p w:rsidR="00EA4F00" w:rsidRPr="0011691D" w:rsidRDefault="00EA4F00" w:rsidP="00D81AF6">
      <w:pPr>
        <w:pStyle w:val="TOC2"/>
        <w:rPr>
          <w:rFonts w:ascii="Times New Roman" w:eastAsia="MS Mincho" w:hAnsi="Times New Roman" w:cs="Times New Roman"/>
          <w:lang w:eastAsia="ja-JP"/>
        </w:rPr>
      </w:pPr>
      <w:hyperlink w:anchor="_Toc213570606" w:history="1">
        <w:r w:rsidRPr="0011691D">
          <w:rPr>
            <w:rStyle w:val="Hyperlink"/>
            <w:sz w:val="20"/>
            <w:szCs w:val="20"/>
          </w:rPr>
          <w:t>2.1.</w:t>
        </w:r>
        <w:r w:rsidRPr="0011691D">
          <w:rPr>
            <w:rFonts w:ascii="Times New Roman" w:eastAsia="MS Mincho" w:hAnsi="Times New Roman" w:cs="Times New Roman"/>
            <w:lang w:eastAsia="ja-JP"/>
          </w:rPr>
          <w:tab/>
        </w:r>
        <w:r w:rsidRPr="0011691D">
          <w:rPr>
            <w:rStyle w:val="Hyperlink"/>
            <w:sz w:val="20"/>
            <w:szCs w:val="20"/>
          </w:rPr>
          <w:t>CI definition, Naming convention &amp; Storage</w:t>
        </w:r>
        <w:r w:rsidRPr="0011691D">
          <w:rPr>
            <w:webHidden/>
          </w:rPr>
          <w:tab/>
        </w:r>
        <w:r w:rsidRPr="0011691D">
          <w:rPr>
            <w:webHidden/>
          </w:rPr>
          <w:fldChar w:fldCharType="begin"/>
        </w:r>
        <w:r w:rsidRPr="0011691D">
          <w:rPr>
            <w:webHidden/>
          </w:rPr>
          <w:instrText xml:space="preserve"> PAGEREF _Toc213570606 \h </w:instrText>
        </w:r>
        <w:r w:rsidRPr="0011691D">
          <w:rPr>
            <w:webHidden/>
          </w:rPr>
          <w:fldChar w:fldCharType="separate"/>
        </w:r>
        <w:r w:rsidR="00037710">
          <w:rPr>
            <w:webHidden/>
          </w:rPr>
          <w:t>3</w:t>
        </w:r>
        <w:r w:rsidRPr="0011691D">
          <w:rPr>
            <w:webHidden/>
          </w:rPr>
          <w:fldChar w:fldCharType="end"/>
        </w:r>
      </w:hyperlink>
    </w:p>
    <w:p w:rsidR="00EA4F00" w:rsidRPr="0011691D" w:rsidRDefault="00EA4F00" w:rsidP="00D81AF6">
      <w:pPr>
        <w:pStyle w:val="TOC2"/>
        <w:rPr>
          <w:rFonts w:ascii="Times New Roman" w:eastAsia="MS Mincho" w:hAnsi="Times New Roman" w:cs="Times New Roman"/>
          <w:lang w:eastAsia="ja-JP"/>
        </w:rPr>
      </w:pPr>
      <w:hyperlink w:anchor="_Toc213570607" w:history="1">
        <w:r w:rsidRPr="0011691D">
          <w:rPr>
            <w:rStyle w:val="Hyperlink"/>
            <w:sz w:val="20"/>
            <w:szCs w:val="20"/>
          </w:rPr>
          <w:t>2.2.</w:t>
        </w:r>
        <w:r w:rsidRPr="0011691D">
          <w:rPr>
            <w:rFonts w:ascii="Times New Roman" w:eastAsia="MS Mincho" w:hAnsi="Times New Roman" w:cs="Times New Roman"/>
            <w:lang w:eastAsia="ja-JP"/>
          </w:rPr>
          <w:tab/>
        </w:r>
        <w:r w:rsidRPr="0011691D">
          <w:rPr>
            <w:rStyle w:val="Hyperlink"/>
            <w:sz w:val="20"/>
            <w:szCs w:val="20"/>
          </w:rPr>
          <w:t>Movement of CIs through their storage</w:t>
        </w:r>
        <w:r w:rsidRPr="0011691D">
          <w:rPr>
            <w:webHidden/>
          </w:rPr>
          <w:tab/>
        </w:r>
        <w:r w:rsidRPr="0011691D">
          <w:rPr>
            <w:webHidden/>
          </w:rPr>
          <w:fldChar w:fldCharType="begin"/>
        </w:r>
        <w:r w:rsidRPr="0011691D">
          <w:rPr>
            <w:webHidden/>
          </w:rPr>
          <w:instrText xml:space="preserve"> PAGEREF _Toc213570607 \h </w:instrText>
        </w:r>
        <w:r w:rsidRPr="0011691D">
          <w:rPr>
            <w:webHidden/>
          </w:rPr>
          <w:fldChar w:fldCharType="separate"/>
        </w:r>
        <w:r w:rsidR="00037710">
          <w:rPr>
            <w:webHidden/>
          </w:rPr>
          <w:t>3</w:t>
        </w:r>
        <w:r w:rsidRPr="0011691D">
          <w:rPr>
            <w:webHidden/>
          </w:rPr>
          <w:fldChar w:fldCharType="end"/>
        </w:r>
      </w:hyperlink>
    </w:p>
    <w:p w:rsidR="00EA4F00" w:rsidRPr="0011691D" w:rsidRDefault="00EA4F00" w:rsidP="00D81AF6">
      <w:pPr>
        <w:pStyle w:val="TOC2"/>
        <w:rPr>
          <w:rFonts w:ascii="Times New Roman" w:eastAsia="MS Mincho" w:hAnsi="Times New Roman" w:cs="Times New Roman"/>
          <w:lang w:eastAsia="ja-JP"/>
        </w:rPr>
      </w:pPr>
      <w:hyperlink w:anchor="_Toc213570608" w:history="1">
        <w:r w:rsidRPr="0011691D">
          <w:rPr>
            <w:rStyle w:val="Hyperlink"/>
            <w:sz w:val="20"/>
            <w:szCs w:val="20"/>
          </w:rPr>
          <w:t>2.3.</w:t>
        </w:r>
        <w:r w:rsidRPr="0011691D">
          <w:rPr>
            <w:rFonts w:ascii="Times New Roman" w:eastAsia="MS Mincho" w:hAnsi="Times New Roman" w:cs="Times New Roman"/>
            <w:lang w:eastAsia="ja-JP"/>
          </w:rPr>
          <w:tab/>
        </w:r>
        <w:r w:rsidRPr="0011691D">
          <w:rPr>
            <w:rStyle w:val="Hyperlink"/>
            <w:sz w:val="20"/>
            <w:szCs w:val="20"/>
          </w:rPr>
          <w:t>Directory structure &amp; Access right</w:t>
        </w:r>
        <w:r w:rsidRPr="0011691D">
          <w:rPr>
            <w:webHidden/>
          </w:rPr>
          <w:tab/>
        </w:r>
        <w:r w:rsidRPr="0011691D">
          <w:rPr>
            <w:webHidden/>
          </w:rPr>
          <w:fldChar w:fldCharType="begin"/>
        </w:r>
        <w:r w:rsidRPr="0011691D">
          <w:rPr>
            <w:webHidden/>
          </w:rPr>
          <w:instrText xml:space="preserve"> PAGEREF _Toc213570608 \h </w:instrText>
        </w:r>
        <w:r w:rsidRPr="0011691D">
          <w:rPr>
            <w:webHidden/>
          </w:rPr>
          <w:fldChar w:fldCharType="separate"/>
        </w:r>
        <w:r w:rsidR="00037710">
          <w:rPr>
            <w:webHidden/>
          </w:rPr>
          <w:t>3</w:t>
        </w:r>
        <w:r w:rsidRPr="0011691D">
          <w:rPr>
            <w:webHidden/>
          </w:rPr>
          <w:fldChar w:fldCharType="end"/>
        </w:r>
      </w:hyperlink>
    </w:p>
    <w:p w:rsidR="00EA4F00" w:rsidRPr="0011691D" w:rsidRDefault="00EA4F00" w:rsidP="00D81AF6">
      <w:pPr>
        <w:pStyle w:val="TOC2"/>
        <w:rPr>
          <w:rFonts w:ascii="Times New Roman" w:eastAsia="MS Mincho" w:hAnsi="Times New Roman" w:cs="Times New Roman"/>
          <w:lang w:eastAsia="ja-JP"/>
        </w:rPr>
      </w:pPr>
      <w:hyperlink w:anchor="_Toc213570609" w:history="1">
        <w:r w:rsidRPr="0011691D">
          <w:rPr>
            <w:rStyle w:val="Hyperlink"/>
            <w:sz w:val="20"/>
            <w:szCs w:val="20"/>
          </w:rPr>
          <w:t>2.4.</w:t>
        </w:r>
        <w:r w:rsidRPr="0011691D">
          <w:rPr>
            <w:rFonts w:ascii="Times New Roman" w:eastAsia="MS Mincho" w:hAnsi="Times New Roman" w:cs="Times New Roman"/>
            <w:lang w:eastAsia="ja-JP"/>
          </w:rPr>
          <w:tab/>
        </w:r>
        <w:r w:rsidRPr="0011691D">
          <w:rPr>
            <w:rStyle w:val="Hyperlink"/>
            <w:sz w:val="20"/>
            <w:szCs w:val="20"/>
          </w:rPr>
          <w:t>Version numbering rule</w:t>
        </w:r>
        <w:r w:rsidRPr="0011691D">
          <w:rPr>
            <w:webHidden/>
          </w:rPr>
          <w:tab/>
        </w:r>
        <w:r w:rsidRPr="0011691D">
          <w:rPr>
            <w:webHidden/>
          </w:rPr>
          <w:fldChar w:fldCharType="begin"/>
        </w:r>
        <w:r w:rsidRPr="0011691D">
          <w:rPr>
            <w:webHidden/>
          </w:rPr>
          <w:instrText xml:space="preserve"> PAGEREF _Toc213570609 \h </w:instrText>
        </w:r>
        <w:r w:rsidRPr="0011691D">
          <w:rPr>
            <w:webHidden/>
          </w:rPr>
          <w:fldChar w:fldCharType="separate"/>
        </w:r>
        <w:r w:rsidR="00037710">
          <w:rPr>
            <w:webHidden/>
          </w:rPr>
          <w:t>3</w:t>
        </w:r>
        <w:r w:rsidRPr="0011691D">
          <w:rPr>
            <w:webHidden/>
          </w:rPr>
          <w:fldChar w:fldCharType="end"/>
        </w:r>
      </w:hyperlink>
    </w:p>
    <w:p w:rsidR="00EA4F00" w:rsidRPr="0011691D" w:rsidRDefault="00EA4F00" w:rsidP="00D81AF6">
      <w:pPr>
        <w:pStyle w:val="TOC2"/>
        <w:rPr>
          <w:rFonts w:ascii="Times New Roman" w:eastAsia="MS Mincho" w:hAnsi="Times New Roman" w:cs="Times New Roman"/>
          <w:lang w:eastAsia="ja-JP"/>
        </w:rPr>
      </w:pPr>
      <w:hyperlink w:anchor="_Toc213570610" w:history="1">
        <w:r w:rsidRPr="0011691D">
          <w:rPr>
            <w:rStyle w:val="Hyperlink"/>
            <w:sz w:val="20"/>
            <w:szCs w:val="20"/>
          </w:rPr>
          <w:t>2.5.</w:t>
        </w:r>
        <w:r w:rsidRPr="0011691D">
          <w:rPr>
            <w:rFonts w:ascii="Times New Roman" w:eastAsia="MS Mincho" w:hAnsi="Times New Roman" w:cs="Times New Roman"/>
            <w:lang w:eastAsia="ja-JP"/>
          </w:rPr>
          <w:tab/>
        </w:r>
        <w:r w:rsidRPr="0011691D">
          <w:rPr>
            <w:rStyle w:val="Hyperlink"/>
            <w:sz w:val="20"/>
            <w:szCs w:val="20"/>
          </w:rPr>
          <w:t>Change control</w:t>
        </w:r>
        <w:r w:rsidRPr="0011691D">
          <w:rPr>
            <w:webHidden/>
          </w:rPr>
          <w:tab/>
        </w:r>
        <w:r w:rsidRPr="0011691D">
          <w:rPr>
            <w:webHidden/>
          </w:rPr>
          <w:fldChar w:fldCharType="begin"/>
        </w:r>
        <w:r w:rsidRPr="0011691D">
          <w:rPr>
            <w:webHidden/>
          </w:rPr>
          <w:instrText xml:space="preserve"> PAGEREF _Toc213570610 \h </w:instrText>
        </w:r>
        <w:r w:rsidRPr="0011691D">
          <w:rPr>
            <w:webHidden/>
          </w:rPr>
          <w:fldChar w:fldCharType="separate"/>
        </w:r>
        <w:r w:rsidR="00037710">
          <w:rPr>
            <w:webHidden/>
          </w:rPr>
          <w:t>3</w:t>
        </w:r>
        <w:r w:rsidRPr="0011691D">
          <w:rPr>
            <w:webHidden/>
          </w:rPr>
          <w:fldChar w:fldCharType="end"/>
        </w:r>
      </w:hyperlink>
    </w:p>
    <w:p w:rsidR="00EA4F00" w:rsidRPr="0011691D" w:rsidRDefault="00EA4F00" w:rsidP="00D81AF6">
      <w:pPr>
        <w:pStyle w:val="TOC2"/>
        <w:rPr>
          <w:rFonts w:ascii="Times New Roman" w:eastAsia="MS Mincho" w:hAnsi="Times New Roman" w:cs="Times New Roman"/>
          <w:lang w:eastAsia="ja-JP"/>
        </w:rPr>
      </w:pPr>
      <w:hyperlink w:anchor="_Toc213570611" w:history="1">
        <w:r w:rsidRPr="0011691D">
          <w:rPr>
            <w:rStyle w:val="Hyperlink"/>
            <w:sz w:val="20"/>
            <w:szCs w:val="20"/>
          </w:rPr>
          <w:t>2.6.</w:t>
        </w:r>
        <w:r w:rsidRPr="0011691D">
          <w:rPr>
            <w:rFonts w:ascii="Times New Roman" w:eastAsia="MS Mincho" w:hAnsi="Times New Roman" w:cs="Times New Roman"/>
            <w:lang w:eastAsia="ja-JP"/>
          </w:rPr>
          <w:tab/>
        </w:r>
        <w:r w:rsidRPr="0011691D">
          <w:rPr>
            <w:rStyle w:val="Hyperlink"/>
            <w:sz w:val="20"/>
            <w:szCs w:val="20"/>
          </w:rPr>
          <w:t>Baseline plan</w:t>
        </w:r>
        <w:r w:rsidRPr="0011691D">
          <w:rPr>
            <w:webHidden/>
          </w:rPr>
          <w:tab/>
        </w:r>
        <w:r w:rsidRPr="0011691D">
          <w:rPr>
            <w:webHidden/>
          </w:rPr>
          <w:fldChar w:fldCharType="begin"/>
        </w:r>
        <w:r w:rsidRPr="0011691D">
          <w:rPr>
            <w:webHidden/>
          </w:rPr>
          <w:instrText xml:space="preserve"> PAGEREF _Toc213570611 \h </w:instrText>
        </w:r>
        <w:r w:rsidRPr="0011691D">
          <w:rPr>
            <w:webHidden/>
          </w:rPr>
          <w:fldChar w:fldCharType="separate"/>
        </w:r>
        <w:r w:rsidR="00037710">
          <w:rPr>
            <w:webHidden/>
          </w:rPr>
          <w:t>3</w:t>
        </w:r>
        <w:r w:rsidRPr="0011691D">
          <w:rPr>
            <w:webHidden/>
          </w:rPr>
          <w:fldChar w:fldCharType="end"/>
        </w:r>
      </w:hyperlink>
    </w:p>
    <w:p w:rsidR="00EA4F00" w:rsidRPr="0011691D" w:rsidRDefault="00EA4F00" w:rsidP="00D81AF6">
      <w:pPr>
        <w:pStyle w:val="TOC2"/>
        <w:rPr>
          <w:rFonts w:ascii="Times New Roman" w:eastAsia="MS Mincho" w:hAnsi="Times New Roman" w:cs="Times New Roman"/>
          <w:lang w:eastAsia="ja-JP"/>
        </w:rPr>
      </w:pPr>
      <w:hyperlink w:anchor="_Toc213570612" w:history="1">
        <w:r w:rsidRPr="0011691D">
          <w:rPr>
            <w:rStyle w:val="Hyperlink"/>
            <w:sz w:val="20"/>
            <w:szCs w:val="20"/>
          </w:rPr>
          <w:t>2.7.</w:t>
        </w:r>
        <w:r w:rsidRPr="0011691D">
          <w:rPr>
            <w:rFonts w:ascii="Times New Roman" w:eastAsia="MS Mincho" w:hAnsi="Times New Roman" w:cs="Times New Roman"/>
            <w:lang w:eastAsia="ja-JP"/>
          </w:rPr>
          <w:tab/>
        </w:r>
        <w:r w:rsidRPr="0011691D">
          <w:rPr>
            <w:rStyle w:val="Hyperlink"/>
            <w:sz w:val="20"/>
            <w:szCs w:val="20"/>
          </w:rPr>
          <w:t>Backup strategy</w:t>
        </w:r>
        <w:r w:rsidRPr="0011691D">
          <w:rPr>
            <w:webHidden/>
          </w:rPr>
          <w:tab/>
        </w:r>
        <w:r w:rsidRPr="0011691D">
          <w:rPr>
            <w:webHidden/>
          </w:rPr>
          <w:fldChar w:fldCharType="begin"/>
        </w:r>
        <w:r w:rsidRPr="0011691D">
          <w:rPr>
            <w:webHidden/>
          </w:rPr>
          <w:instrText xml:space="preserve"> PAGEREF _Toc213570612 \h </w:instrText>
        </w:r>
        <w:r w:rsidRPr="0011691D">
          <w:rPr>
            <w:webHidden/>
          </w:rPr>
          <w:fldChar w:fldCharType="separate"/>
        </w:r>
        <w:r w:rsidR="00037710">
          <w:rPr>
            <w:webHidden/>
          </w:rPr>
          <w:t>3</w:t>
        </w:r>
        <w:r w:rsidRPr="0011691D">
          <w:rPr>
            <w:webHidden/>
          </w:rPr>
          <w:fldChar w:fldCharType="end"/>
        </w:r>
      </w:hyperlink>
    </w:p>
    <w:p w:rsidR="00D25A64" w:rsidRDefault="00D25A64" w:rsidP="00D81AF6">
      <w:pPr>
        <w:pStyle w:val="Heading1"/>
      </w:pPr>
      <w:r w:rsidRPr="0011691D">
        <w:rPr>
          <w:rFonts w:ascii="Tahoma" w:hAnsi="Tahoma" w:cs="Tahoma"/>
          <w:smallCaps/>
          <w:noProof/>
          <w:sz w:val="20"/>
          <w:szCs w:val="20"/>
        </w:rPr>
        <w:lastRenderedPageBreak/>
        <w:fldChar w:fldCharType="end"/>
      </w:r>
      <w:bookmarkStart w:id="2" w:name="_Toc213570602"/>
      <w:bookmarkEnd w:id="1"/>
      <w:r w:rsidR="002162CA">
        <w:t>Introduction</w:t>
      </w:r>
      <w:bookmarkEnd w:id="2"/>
    </w:p>
    <w:p w:rsidR="002162CA" w:rsidRDefault="002162CA" w:rsidP="00062665">
      <w:pPr>
        <w:ind w:firstLine="342"/>
      </w:pPr>
      <w:r>
        <w:t xml:space="preserve">The purpose of this document is to identify and describe configuration management (CM) process implementing in the project </w:t>
      </w:r>
      <w:r w:rsidR="00AF47E5">
        <w:t>HTTPS_CM – v0.1</w:t>
      </w:r>
    </w:p>
    <w:p w:rsidR="00A3683E" w:rsidRDefault="002162CA" w:rsidP="00D81AF6">
      <w:pPr>
        <w:pStyle w:val="Heading2"/>
      </w:pPr>
      <w:bookmarkStart w:id="3" w:name="_Toc213570603"/>
      <w:r>
        <w:t>Role &amp; Responsibility</w:t>
      </w:r>
      <w:bookmarkEnd w:id="3"/>
    </w:p>
    <w:p w:rsidR="002E7EC9" w:rsidRPr="000D7056" w:rsidRDefault="002E7EC9" w:rsidP="00D81AF6">
      <w:r>
        <w:t xml:space="preserve">Refer to Project Organization section in </w:t>
      </w:r>
      <w:r w:rsidRPr="00685593">
        <w:rPr>
          <w:color w:val="0000FF"/>
          <w:u w:val="single"/>
        </w:rPr>
        <w:t>Project Plan</w:t>
      </w:r>
    </w:p>
    <w:p w:rsidR="00790512" w:rsidRDefault="00790512" w:rsidP="00D81AF6">
      <w:pPr>
        <w:pStyle w:val="Heading2"/>
      </w:pPr>
      <w:bookmarkStart w:id="4" w:name="_Toc213570604"/>
      <w:r>
        <w:t xml:space="preserve">Definitions </w:t>
      </w:r>
      <w:smartTag w:uri="urn:schemas-microsoft-com:office:smarttags" w:element="stockticker">
        <w:r>
          <w:t>and</w:t>
        </w:r>
      </w:smartTag>
      <w:r>
        <w:t xml:space="preserve"> Acronyms</w:t>
      </w:r>
      <w:bookmarkEnd w:id="4"/>
    </w:p>
    <w:p w:rsidR="00790512" w:rsidRDefault="00790512" w:rsidP="00D81AF6">
      <w:pPr>
        <w:pStyle w:val="HelpText"/>
        <w:rPr>
          <w:lang w:val="en"/>
        </w:rPr>
      </w:pPr>
    </w:p>
    <w:p w:rsidR="00790512" w:rsidRPr="0061035D" w:rsidRDefault="00790512" w:rsidP="00D81AF6">
      <w:pPr>
        <w:pStyle w:val="HelpCont"/>
        <w:rPr>
          <w:lang w:val="en"/>
        </w:rPr>
      </w:pPr>
    </w:p>
    <w:tbl>
      <w:tblPr>
        <w:tblW w:w="0" w:type="auto"/>
        <w:tblInd w:w="28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tblLayout w:type="fixed"/>
        <w:tblLook w:val="0000" w:firstRow="0" w:lastRow="0" w:firstColumn="0" w:lastColumn="0" w:noHBand="0" w:noVBand="0"/>
      </w:tblPr>
      <w:tblGrid>
        <w:gridCol w:w="2340"/>
        <w:gridCol w:w="3330"/>
        <w:gridCol w:w="3600"/>
      </w:tblGrid>
      <w:tr w:rsidR="00790512">
        <w:tblPrEx>
          <w:tblCellMar>
            <w:top w:w="0" w:type="dxa"/>
            <w:bottom w:w="0" w:type="dxa"/>
          </w:tblCellMar>
        </w:tblPrEx>
        <w:trPr>
          <w:tblHeader/>
        </w:trPr>
        <w:tc>
          <w:tcPr>
            <w:tcW w:w="2340" w:type="dxa"/>
            <w:shd w:val="clear" w:color="auto" w:fill="CCCCCC"/>
            <w:vAlign w:val="center"/>
          </w:tcPr>
          <w:p w:rsidR="00790512" w:rsidRPr="0041190E" w:rsidRDefault="00790512" w:rsidP="00D81AF6">
            <w:pPr>
              <w:pStyle w:val="Bangheader"/>
            </w:pPr>
            <w:r w:rsidRPr="0041190E">
              <w:t>Acronym</w:t>
            </w:r>
          </w:p>
        </w:tc>
        <w:tc>
          <w:tcPr>
            <w:tcW w:w="3330" w:type="dxa"/>
            <w:shd w:val="clear" w:color="auto" w:fill="CCCCCC"/>
            <w:vAlign w:val="center"/>
          </w:tcPr>
          <w:p w:rsidR="00790512" w:rsidRPr="0041190E" w:rsidRDefault="00790512" w:rsidP="00D81AF6">
            <w:pPr>
              <w:pStyle w:val="Bangheader"/>
            </w:pPr>
            <w:r w:rsidRPr="0041190E">
              <w:t>Definition</w:t>
            </w:r>
          </w:p>
        </w:tc>
        <w:tc>
          <w:tcPr>
            <w:tcW w:w="3600" w:type="dxa"/>
            <w:shd w:val="clear" w:color="auto" w:fill="CCCCCC"/>
            <w:vAlign w:val="center"/>
          </w:tcPr>
          <w:p w:rsidR="00790512" w:rsidRPr="0041190E" w:rsidRDefault="00790512" w:rsidP="00D81AF6">
            <w:pPr>
              <w:pStyle w:val="Bangheader"/>
            </w:pPr>
            <w:r w:rsidRPr="0041190E">
              <w:t>Note</w:t>
            </w:r>
          </w:p>
        </w:tc>
      </w:tr>
      <w:tr w:rsidR="00A47D1D">
        <w:tblPrEx>
          <w:tblCellMar>
            <w:top w:w="0" w:type="dxa"/>
            <w:bottom w:w="0" w:type="dxa"/>
          </w:tblCellMar>
        </w:tblPrEx>
        <w:tc>
          <w:tcPr>
            <w:tcW w:w="2340" w:type="dxa"/>
          </w:tcPr>
          <w:p w:rsidR="00A47D1D" w:rsidRDefault="00A47D1D" w:rsidP="00D81AF6">
            <w:pPr>
              <w:pStyle w:val="Bang"/>
            </w:pPr>
            <w:r>
              <w:t>ADD</w:t>
            </w:r>
          </w:p>
        </w:tc>
        <w:tc>
          <w:tcPr>
            <w:tcW w:w="3330" w:type="dxa"/>
          </w:tcPr>
          <w:p w:rsidR="00A47D1D" w:rsidRDefault="00A47D1D" w:rsidP="00D81AF6">
            <w:pPr>
              <w:pStyle w:val="Bang"/>
            </w:pPr>
            <w:r>
              <w:t>Architecture Design Document</w:t>
            </w:r>
          </w:p>
        </w:tc>
        <w:tc>
          <w:tcPr>
            <w:tcW w:w="3600" w:type="dxa"/>
          </w:tcPr>
          <w:p w:rsidR="00A47D1D" w:rsidRDefault="00A47D1D" w:rsidP="00D81AF6">
            <w:pPr>
              <w:pStyle w:val="Bang"/>
            </w:pPr>
          </w:p>
        </w:tc>
      </w:tr>
      <w:tr w:rsidR="00A47D1D">
        <w:tblPrEx>
          <w:tblCellMar>
            <w:top w:w="0" w:type="dxa"/>
            <w:bottom w:w="0" w:type="dxa"/>
          </w:tblCellMar>
        </w:tblPrEx>
        <w:tc>
          <w:tcPr>
            <w:tcW w:w="2340" w:type="dxa"/>
          </w:tcPr>
          <w:p w:rsidR="00A47D1D" w:rsidRDefault="00A47D1D" w:rsidP="00D81AF6">
            <w:pPr>
              <w:pStyle w:val="Bang"/>
            </w:pPr>
            <w:r>
              <w:t>CC</w:t>
            </w:r>
          </w:p>
        </w:tc>
        <w:tc>
          <w:tcPr>
            <w:tcW w:w="3330" w:type="dxa"/>
          </w:tcPr>
          <w:p w:rsidR="00A47D1D" w:rsidRDefault="00A47D1D" w:rsidP="00D81AF6">
            <w:pPr>
              <w:pStyle w:val="Bang"/>
            </w:pPr>
            <w:r>
              <w:t>Infrastructure Configuration Controller</w:t>
            </w:r>
          </w:p>
        </w:tc>
        <w:tc>
          <w:tcPr>
            <w:tcW w:w="3600" w:type="dxa"/>
          </w:tcPr>
          <w:p w:rsidR="00A47D1D" w:rsidRDefault="00A47D1D" w:rsidP="00D81AF6">
            <w:pPr>
              <w:pStyle w:val="Bang"/>
            </w:pPr>
          </w:p>
        </w:tc>
      </w:tr>
      <w:tr w:rsidR="00A47D1D">
        <w:tblPrEx>
          <w:tblCellMar>
            <w:top w:w="0" w:type="dxa"/>
            <w:bottom w:w="0" w:type="dxa"/>
          </w:tblCellMar>
        </w:tblPrEx>
        <w:tc>
          <w:tcPr>
            <w:tcW w:w="2340" w:type="dxa"/>
          </w:tcPr>
          <w:p w:rsidR="00A47D1D" w:rsidRDefault="00A47D1D" w:rsidP="00D81AF6">
            <w:pPr>
              <w:pStyle w:val="Bang"/>
            </w:pPr>
            <w:r>
              <w:t>CI</w:t>
            </w:r>
          </w:p>
        </w:tc>
        <w:tc>
          <w:tcPr>
            <w:tcW w:w="3330" w:type="dxa"/>
          </w:tcPr>
          <w:p w:rsidR="00A47D1D" w:rsidRDefault="00A47D1D" w:rsidP="00D81AF6">
            <w:pPr>
              <w:pStyle w:val="Bang"/>
            </w:pPr>
            <w:r>
              <w:t>Configuration Item</w:t>
            </w:r>
          </w:p>
        </w:tc>
        <w:tc>
          <w:tcPr>
            <w:tcW w:w="3600" w:type="dxa"/>
          </w:tcPr>
          <w:p w:rsidR="00A47D1D" w:rsidRDefault="00A47D1D" w:rsidP="00D81AF6">
            <w:pPr>
              <w:pStyle w:val="Bang"/>
            </w:pPr>
          </w:p>
        </w:tc>
      </w:tr>
      <w:tr w:rsidR="00A47D1D">
        <w:tblPrEx>
          <w:tblCellMar>
            <w:top w:w="0" w:type="dxa"/>
            <w:bottom w:w="0" w:type="dxa"/>
          </w:tblCellMar>
        </w:tblPrEx>
        <w:tc>
          <w:tcPr>
            <w:tcW w:w="2340" w:type="dxa"/>
          </w:tcPr>
          <w:p w:rsidR="00A47D1D" w:rsidRDefault="00A47D1D" w:rsidP="00D81AF6">
            <w:pPr>
              <w:pStyle w:val="Bang"/>
            </w:pPr>
            <w:r>
              <w:t>CM</w:t>
            </w:r>
          </w:p>
        </w:tc>
        <w:tc>
          <w:tcPr>
            <w:tcW w:w="3330" w:type="dxa"/>
          </w:tcPr>
          <w:p w:rsidR="00A47D1D" w:rsidRDefault="00A47D1D" w:rsidP="00D81AF6">
            <w:pPr>
              <w:pStyle w:val="Bang"/>
            </w:pPr>
            <w:r>
              <w:t>Configuration Management</w:t>
            </w:r>
          </w:p>
        </w:tc>
        <w:tc>
          <w:tcPr>
            <w:tcW w:w="3600" w:type="dxa"/>
          </w:tcPr>
          <w:p w:rsidR="00A47D1D" w:rsidRDefault="00A47D1D" w:rsidP="00D81AF6">
            <w:pPr>
              <w:pStyle w:val="Bang"/>
            </w:pPr>
          </w:p>
        </w:tc>
      </w:tr>
      <w:tr w:rsidR="00A47D1D">
        <w:tblPrEx>
          <w:tblCellMar>
            <w:top w:w="0" w:type="dxa"/>
            <w:bottom w:w="0" w:type="dxa"/>
          </w:tblCellMar>
        </w:tblPrEx>
        <w:tc>
          <w:tcPr>
            <w:tcW w:w="2340" w:type="dxa"/>
          </w:tcPr>
          <w:p w:rsidR="00A47D1D" w:rsidRDefault="00A47D1D" w:rsidP="00D81AF6">
            <w:pPr>
              <w:pStyle w:val="Bang"/>
            </w:pPr>
            <w:r>
              <w:t>CSCI</w:t>
            </w:r>
          </w:p>
        </w:tc>
        <w:tc>
          <w:tcPr>
            <w:tcW w:w="3330" w:type="dxa"/>
          </w:tcPr>
          <w:p w:rsidR="00A47D1D" w:rsidRDefault="00A47D1D" w:rsidP="00D81AF6">
            <w:pPr>
              <w:pStyle w:val="Bang"/>
            </w:pPr>
            <w:r>
              <w:t>Computer Software Configuration Items</w:t>
            </w:r>
          </w:p>
        </w:tc>
        <w:tc>
          <w:tcPr>
            <w:tcW w:w="3600" w:type="dxa"/>
          </w:tcPr>
          <w:p w:rsidR="00A47D1D" w:rsidRDefault="00A47D1D" w:rsidP="00D81AF6">
            <w:pPr>
              <w:pStyle w:val="Bang"/>
            </w:pPr>
          </w:p>
        </w:tc>
      </w:tr>
      <w:tr w:rsidR="00A47D1D">
        <w:tblPrEx>
          <w:tblCellMar>
            <w:top w:w="0" w:type="dxa"/>
            <w:bottom w:w="0" w:type="dxa"/>
          </w:tblCellMar>
        </w:tblPrEx>
        <w:tc>
          <w:tcPr>
            <w:tcW w:w="2340" w:type="dxa"/>
          </w:tcPr>
          <w:p w:rsidR="00A47D1D" w:rsidRDefault="00A47D1D" w:rsidP="00D81AF6">
            <w:pPr>
              <w:pStyle w:val="Bang"/>
            </w:pPr>
            <w:r>
              <w:t>DDD</w:t>
            </w:r>
          </w:p>
        </w:tc>
        <w:tc>
          <w:tcPr>
            <w:tcW w:w="3330" w:type="dxa"/>
          </w:tcPr>
          <w:p w:rsidR="00A47D1D" w:rsidRDefault="00A47D1D" w:rsidP="00D81AF6">
            <w:pPr>
              <w:pStyle w:val="Bang"/>
            </w:pPr>
            <w:r>
              <w:t>Detail Design Document</w:t>
            </w:r>
          </w:p>
        </w:tc>
        <w:tc>
          <w:tcPr>
            <w:tcW w:w="3600" w:type="dxa"/>
          </w:tcPr>
          <w:p w:rsidR="00A47D1D" w:rsidRDefault="00A47D1D" w:rsidP="00D81AF6">
            <w:pPr>
              <w:pStyle w:val="Bang"/>
            </w:pPr>
          </w:p>
        </w:tc>
      </w:tr>
      <w:tr w:rsidR="00790512">
        <w:tblPrEx>
          <w:tblCellMar>
            <w:top w:w="0" w:type="dxa"/>
            <w:bottom w:w="0" w:type="dxa"/>
          </w:tblCellMar>
        </w:tblPrEx>
        <w:tc>
          <w:tcPr>
            <w:tcW w:w="2340" w:type="dxa"/>
          </w:tcPr>
          <w:p w:rsidR="00790512" w:rsidRDefault="00790512" w:rsidP="00D81AF6">
            <w:pPr>
              <w:pStyle w:val="Bang"/>
            </w:pPr>
            <w:r>
              <w:t>PM</w:t>
            </w:r>
          </w:p>
        </w:tc>
        <w:tc>
          <w:tcPr>
            <w:tcW w:w="3330" w:type="dxa"/>
          </w:tcPr>
          <w:p w:rsidR="00790512" w:rsidRPr="00463CEF" w:rsidRDefault="00790512" w:rsidP="00D81AF6">
            <w:pPr>
              <w:pStyle w:val="Bang"/>
            </w:pPr>
            <w:r>
              <w:t>Project Manager</w:t>
            </w:r>
          </w:p>
        </w:tc>
        <w:tc>
          <w:tcPr>
            <w:tcW w:w="3600" w:type="dxa"/>
          </w:tcPr>
          <w:p w:rsidR="00790512" w:rsidRDefault="00790512" w:rsidP="00D81AF6">
            <w:pPr>
              <w:pStyle w:val="Bang"/>
            </w:pPr>
          </w:p>
        </w:tc>
      </w:tr>
      <w:tr w:rsidR="00790512">
        <w:tblPrEx>
          <w:tblCellMar>
            <w:top w:w="0" w:type="dxa"/>
            <w:bottom w:w="0" w:type="dxa"/>
          </w:tblCellMar>
        </w:tblPrEx>
        <w:tc>
          <w:tcPr>
            <w:tcW w:w="2340" w:type="dxa"/>
            <w:vAlign w:val="center"/>
          </w:tcPr>
          <w:p w:rsidR="00790512" w:rsidRDefault="00790512" w:rsidP="00D81AF6">
            <w:pPr>
              <w:pStyle w:val="Bang"/>
            </w:pPr>
            <w:r>
              <w:t>PTL</w:t>
            </w:r>
          </w:p>
        </w:tc>
        <w:tc>
          <w:tcPr>
            <w:tcW w:w="3330" w:type="dxa"/>
          </w:tcPr>
          <w:p w:rsidR="00790512" w:rsidRDefault="00790512" w:rsidP="00D81AF6">
            <w:pPr>
              <w:pStyle w:val="Bang"/>
            </w:pPr>
            <w:r>
              <w:t>Project Technical Leader</w:t>
            </w:r>
          </w:p>
        </w:tc>
        <w:tc>
          <w:tcPr>
            <w:tcW w:w="3600" w:type="dxa"/>
          </w:tcPr>
          <w:p w:rsidR="00790512" w:rsidRDefault="00790512" w:rsidP="00D81AF6">
            <w:pPr>
              <w:pStyle w:val="Bang"/>
            </w:pPr>
          </w:p>
        </w:tc>
      </w:tr>
      <w:tr w:rsidR="00A47D1D">
        <w:tblPrEx>
          <w:tblCellMar>
            <w:top w:w="0" w:type="dxa"/>
            <w:bottom w:w="0" w:type="dxa"/>
          </w:tblCellMar>
        </w:tblPrEx>
        <w:tc>
          <w:tcPr>
            <w:tcW w:w="2340" w:type="dxa"/>
          </w:tcPr>
          <w:p w:rsidR="00A47D1D" w:rsidRDefault="00A47D1D" w:rsidP="00D81AF6">
            <w:pPr>
              <w:pStyle w:val="Bang"/>
            </w:pPr>
            <w:r>
              <w:t>PIC</w:t>
            </w:r>
          </w:p>
        </w:tc>
        <w:tc>
          <w:tcPr>
            <w:tcW w:w="3330" w:type="dxa"/>
          </w:tcPr>
          <w:p w:rsidR="00A47D1D" w:rsidRDefault="00A47D1D" w:rsidP="00D81AF6">
            <w:pPr>
              <w:pStyle w:val="Bang"/>
            </w:pPr>
            <w:r>
              <w:t>Person in Charge</w:t>
            </w:r>
          </w:p>
        </w:tc>
        <w:tc>
          <w:tcPr>
            <w:tcW w:w="3600" w:type="dxa"/>
          </w:tcPr>
          <w:p w:rsidR="00A47D1D" w:rsidRDefault="00A47D1D" w:rsidP="00D81AF6">
            <w:pPr>
              <w:pStyle w:val="Bang"/>
            </w:pPr>
          </w:p>
        </w:tc>
      </w:tr>
      <w:tr w:rsidR="00790512">
        <w:tblPrEx>
          <w:tblCellMar>
            <w:top w:w="0" w:type="dxa"/>
            <w:bottom w:w="0" w:type="dxa"/>
          </w:tblCellMar>
        </w:tblPrEx>
        <w:tc>
          <w:tcPr>
            <w:tcW w:w="2340" w:type="dxa"/>
          </w:tcPr>
          <w:p w:rsidR="00790512" w:rsidRDefault="00790512" w:rsidP="00D81AF6">
            <w:pPr>
              <w:pStyle w:val="Bang"/>
            </w:pPr>
            <w:r>
              <w:t>QA</w:t>
            </w:r>
          </w:p>
        </w:tc>
        <w:tc>
          <w:tcPr>
            <w:tcW w:w="3330" w:type="dxa"/>
          </w:tcPr>
          <w:p w:rsidR="00790512" w:rsidRDefault="00790512" w:rsidP="00D81AF6">
            <w:pPr>
              <w:pStyle w:val="Bang"/>
            </w:pPr>
            <w:r>
              <w:t>Quality Assurance Officer</w:t>
            </w:r>
          </w:p>
        </w:tc>
        <w:tc>
          <w:tcPr>
            <w:tcW w:w="3600" w:type="dxa"/>
          </w:tcPr>
          <w:p w:rsidR="00790512" w:rsidRDefault="00790512" w:rsidP="00D81AF6">
            <w:pPr>
              <w:pStyle w:val="Bang"/>
            </w:pPr>
          </w:p>
        </w:tc>
      </w:tr>
      <w:tr w:rsidR="00A47D1D">
        <w:tblPrEx>
          <w:tblCellMar>
            <w:top w:w="0" w:type="dxa"/>
            <w:bottom w:w="0" w:type="dxa"/>
          </w:tblCellMar>
        </w:tblPrEx>
        <w:tc>
          <w:tcPr>
            <w:tcW w:w="2340" w:type="dxa"/>
          </w:tcPr>
          <w:p w:rsidR="00A47D1D" w:rsidRDefault="00A47D1D" w:rsidP="00D81AF6">
            <w:pPr>
              <w:pStyle w:val="Bang"/>
            </w:pPr>
            <w:smartTag w:uri="urn:schemas-microsoft-com:office:smarttags" w:element="stockticker">
              <w:r>
                <w:t>SRS</w:t>
              </w:r>
            </w:smartTag>
          </w:p>
        </w:tc>
        <w:tc>
          <w:tcPr>
            <w:tcW w:w="3330" w:type="dxa"/>
          </w:tcPr>
          <w:p w:rsidR="00A47D1D" w:rsidRDefault="00A47D1D" w:rsidP="00D81AF6">
            <w:pPr>
              <w:pStyle w:val="Bang"/>
            </w:pPr>
            <w:r>
              <w:t>Software Requirement Specification</w:t>
            </w:r>
          </w:p>
        </w:tc>
        <w:tc>
          <w:tcPr>
            <w:tcW w:w="3600" w:type="dxa"/>
          </w:tcPr>
          <w:p w:rsidR="00A47D1D" w:rsidRDefault="00A47D1D" w:rsidP="00D81AF6">
            <w:pPr>
              <w:pStyle w:val="Bang"/>
            </w:pPr>
          </w:p>
        </w:tc>
      </w:tr>
      <w:tr w:rsidR="00A47D1D">
        <w:tblPrEx>
          <w:tblCellMar>
            <w:top w:w="0" w:type="dxa"/>
            <w:bottom w:w="0" w:type="dxa"/>
          </w:tblCellMar>
        </w:tblPrEx>
        <w:tc>
          <w:tcPr>
            <w:tcW w:w="2340" w:type="dxa"/>
          </w:tcPr>
          <w:p w:rsidR="00A47D1D" w:rsidRDefault="00A47D1D" w:rsidP="00D81AF6">
            <w:pPr>
              <w:pStyle w:val="Bang"/>
            </w:pPr>
            <w:r>
              <w:t>Source</w:t>
            </w:r>
          </w:p>
        </w:tc>
        <w:tc>
          <w:tcPr>
            <w:tcW w:w="3330" w:type="dxa"/>
          </w:tcPr>
          <w:p w:rsidR="00A47D1D" w:rsidRDefault="00A47D1D" w:rsidP="00D81AF6">
            <w:pPr>
              <w:pStyle w:val="Bang"/>
            </w:pPr>
            <w:r>
              <w:t>Source Code</w:t>
            </w:r>
          </w:p>
        </w:tc>
        <w:tc>
          <w:tcPr>
            <w:tcW w:w="3600" w:type="dxa"/>
          </w:tcPr>
          <w:p w:rsidR="00A47D1D" w:rsidRDefault="00A47D1D" w:rsidP="00D81AF6">
            <w:pPr>
              <w:pStyle w:val="Bang"/>
            </w:pPr>
          </w:p>
        </w:tc>
      </w:tr>
      <w:tr w:rsidR="00790512">
        <w:tblPrEx>
          <w:tblCellMar>
            <w:top w:w="0" w:type="dxa"/>
            <w:bottom w:w="0" w:type="dxa"/>
          </w:tblCellMar>
        </w:tblPrEx>
        <w:tc>
          <w:tcPr>
            <w:tcW w:w="2340" w:type="dxa"/>
          </w:tcPr>
          <w:p w:rsidR="00790512" w:rsidRDefault="00790512" w:rsidP="00D81AF6">
            <w:pPr>
              <w:pStyle w:val="Bang"/>
            </w:pPr>
            <w:r>
              <w:t>URD</w:t>
            </w:r>
          </w:p>
        </w:tc>
        <w:tc>
          <w:tcPr>
            <w:tcW w:w="3330" w:type="dxa"/>
          </w:tcPr>
          <w:p w:rsidR="00790512" w:rsidRDefault="00790512" w:rsidP="00D81AF6">
            <w:pPr>
              <w:pStyle w:val="Bang"/>
            </w:pPr>
            <w:r>
              <w:t>User Requirement Document</w:t>
            </w:r>
          </w:p>
        </w:tc>
        <w:tc>
          <w:tcPr>
            <w:tcW w:w="3600" w:type="dxa"/>
          </w:tcPr>
          <w:p w:rsidR="00790512" w:rsidRDefault="00790512" w:rsidP="00D81AF6">
            <w:pPr>
              <w:pStyle w:val="Bang"/>
            </w:pPr>
          </w:p>
        </w:tc>
      </w:tr>
      <w:tr w:rsidR="00790512">
        <w:tblPrEx>
          <w:tblCellMar>
            <w:top w:w="0" w:type="dxa"/>
            <w:bottom w:w="0" w:type="dxa"/>
          </w:tblCellMar>
        </w:tblPrEx>
        <w:tc>
          <w:tcPr>
            <w:tcW w:w="2340" w:type="dxa"/>
          </w:tcPr>
          <w:p w:rsidR="00790512" w:rsidRDefault="00790512" w:rsidP="00D81AF6">
            <w:pPr>
              <w:pStyle w:val="Bang"/>
            </w:pPr>
            <w:r>
              <w:t>TP</w:t>
            </w:r>
          </w:p>
        </w:tc>
        <w:tc>
          <w:tcPr>
            <w:tcW w:w="3330" w:type="dxa"/>
          </w:tcPr>
          <w:p w:rsidR="00790512" w:rsidRDefault="00790512" w:rsidP="00D81AF6">
            <w:pPr>
              <w:pStyle w:val="Bang"/>
            </w:pPr>
            <w:r>
              <w:t>Test Plan</w:t>
            </w:r>
          </w:p>
        </w:tc>
        <w:tc>
          <w:tcPr>
            <w:tcW w:w="3600" w:type="dxa"/>
          </w:tcPr>
          <w:p w:rsidR="00790512" w:rsidRDefault="00790512" w:rsidP="00D81AF6">
            <w:pPr>
              <w:pStyle w:val="Bang"/>
            </w:pPr>
          </w:p>
        </w:tc>
      </w:tr>
      <w:tr w:rsidR="00790512">
        <w:tblPrEx>
          <w:tblCellMar>
            <w:top w:w="0" w:type="dxa"/>
            <w:bottom w:w="0" w:type="dxa"/>
          </w:tblCellMar>
        </w:tblPrEx>
        <w:tc>
          <w:tcPr>
            <w:tcW w:w="2340" w:type="dxa"/>
          </w:tcPr>
          <w:p w:rsidR="00790512" w:rsidRDefault="00790512" w:rsidP="00D81AF6">
            <w:pPr>
              <w:pStyle w:val="Bang"/>
            </w:pPr>
            <w:r>
              <w:t>TC</w:t>
            </w:r>
          </w:p>
        </w:tc>
        <w:tc>
          <w:tcPr>
            <w:tcW w:w="3330" w:type="dxa"/>
          </w:tcPr>
          <w:p w:rsidR="00790512" w:rsidRDefault="00790512" w:rsidP="00D81AF6">
            <w:pPr>
              <w:pStyle w:val="Bang"/>
            </w:pPr>
            <w:r>
              <w:t>Test Case</w:t>
            </w:r>
          </w:p>
        </w:tc>
        <w:tc>
          <w:tcPr>
            <w:tcW w:w="3600" w:type="dxa"/>
          </w:tcPr>
          <w:p w:rsidR="00790512" w:rsidRDefault="00790512" w:rsidP="00D81AF6">
            <w:pPr>
              <w:pStyle w:val="Bang"/>
            </w:pPr>
          </w:p>
        </w:tc>
      </w:tr>
      <w:tr w:rsidR="00A47D1D">
        <w:tblPrEx>
          <w:tblCellMar>
            <w:top w:w="0" w:type="dxa"/>
            <w:bottom w:w="0" w:type="dxa"/>
          </w:tblCellMar>
        </w:tblPrEx>
        <w:tc>
          <w:tcPr>
            <w:tcW w:w="2340" w:type="dxa"/>
          </w:tcPr>
          <w:p w:rsidR="00A47D1D" w:rsidRDefault="00A47D1D" w:rsidP="00D81AF6">
            <w:pPr>
              <w:pStyle w:val="Bang"/>
            </w:pPr>
            <w:r>
              <w:t>WIP</w:t>
            </w:r>
          </w:p>
        </w:tc>
        <w:tc>
          <w:tcPr>
            <w:tcW w:w="3330" w:type="dxa"/>
          </w:tcPr>
          <w:p w:rsidR="00A47D1D" w:rsidRDefault="00A47D1D" w:rsidP="00D81AF6">
            <w:pPr>
              <w:pStyle w:val="Bang"/>
            </w:pPr>
            <w:r>
              <w:t>Work in Progress</w:t>
            </w:r>
          </w:p>
        </w:tc>
        <w:tc>
          <w:tcPr>
            <w:tcW w:w="3600" w:type="dxa"/>
          </w:tcPr>
          <w:p w:rsidR="00A47D1D" w:rsidRDefault="00A47D1D" w:rsidP="00D81AF6">
            <w:pPr>
              <w:pStyle w:val="Bang"/>
            </w:pPr>
          </w:p>
        </w:tc>
      </w:tr>
      <w:tr w:rsidR="00A47D1D">
        <w:tblPrEx>
          <w:tblCellMar>
            <w:top w:w="0" w:type="dxa"/>
            <w:bottom w:w="0" w:type="dxa"/>
          </w:tblCellMar>
        </w:tblPrEx>
        <w:tc>
          <w:tcPr>
            <w:tcW w:w="2340" w:type="dxa"/>
          </w:tcPr>
          <w:p w:rsidR="00A47D1D" w:rsidRDefault="00A47D1D" w:rsidP="00D81AF6">
            <w:pPr>
              <w:pStyle w:val="Bang"/>
            </w:pPr>
            <w:r>
              <w:t>WP</w:t>
            </w:r>
          </w:p>
        </w:tc>
        <w:tc>
          <w:tcPr>
            <w:tcW w:w="3330" w:type="dxa"/>
          </w:tcPr>
          <w:p w:rsidR="00A47D1D" w:rsidRDefault="00A47D1D" w:rsidP="00D81AF6">
            <w:pPr>
              <w:pStyle w:val="Bang"/>
            </w:pPr>
            <w:r>
              <w:t>Work product</w:t>
            </w:r>
          </w:p>
        </w:tc>
        <w:tc>
          <w:tcPr>
            <w:tcW w:w="3600" w:type="dxa"/>
          </w:tcPr>
          <w:p w:rsidR="00A47D1D" w:rsidRDefault="00A47D1D" w:rsidP="00D81AF6">
            <w:pPr>
              <w:pStyle w:val="Bang"/>
            </w:pPr>
          </w:p>
        </w:tc>
      </w:tr>
    </w:tbl>
    <w:p w:rsidR="00790512" w:rsidRDefault="00790512" w:rsidP="00D81AF6">
      <w:pPr>
        <w:pStyle w:val="NormalIndent"/>
        <w:rPr>
          <w:lang w:val="en"/>
        </w:rPr>
      </w:pPr>
    </w:p>
    <w:p w:rsidR="00790512" w:rsidRPr="00790512" w:rsidRDefault="00790512" w:rsidP="00D81AF6">
      <w:pPr>
        <w:pStyle w:val="NormalIndent"/>
      </w:pPr>
    </w:p>
    <w:p w:rsidR="002162CA" w:rsidRDefault="002162CA" w:rsidP="00D81AF6">
      <w:pPr>
        <w:pStyle w:val="Heading1"/>
      </w:pPr>
      <w:bookmarkStart w:id="5" w:name="_Toc450625505"/>
      <w:bookmarkStart w:id="6" w:name="_Toc450625576"/>
      <w:bookmarkStart w:id="7" w:name="_Toc455805989"/>
      <w:bookmarkStart w:id="8" w:name="_Toc139336490"/>
      <w:bookmarkStart w:id="9" w:name="_Toc213570605"/>
      <w:r>
        <w:lastRenderedPageBreak/>
        <w:t xml:space="preserve">configuration management </w:t>
      </w:r>
      <w:r w:rsidR="00C13C07">
        <w:t>Process</w:t>
      </w:r>
      <w:bookmarkEnd w:id="9"/>
    </w:p>
    <w:p w:rsidR="002162CA" w:rsidRDefault="002162CA" w:rsidP="00D81AF6">
      <w:pPr>
        <w:pStyle w:val="Heading2"/>
      </w:pPr>
      <w:bookmarkStart w:id="10" w:name="_Toc213570606"/>
      <w:bookmarkEnd w:id="5"/>
      <w:bookmarkEnd w:id="6"/>
      <w:bookmarkEnd w:id="7"/>
      <w:bookmarkEnd w:id="8"/>
      <w:r>
        <w:t xml:space="preserve">CI </w:t>
      </w:r>
      <w:r w:rsidR="007F09D2">
        <w:t>I</w:t>
      </w:r>
      <w:r>
        <w:t>de</w:t>
      </w:r>
      <w:r w:rsidR="007F09D2">
        <w:t>nti</w:t>
      </w:r>
      <w:r>
        <w:t>fi</w:t>
      </w:r>
      <w:r w:rsidR="007F09D2">
        <w:t>ca</w:t>
      </w:r>
      <w:r>
        <w:t>tion</w:t>
      </w:r>
      <w:r w:rsidR="007F09D2">
        <w:t xml:space="preserve"> &amp;</w:t>
      </w:r>
      <w:r>
        <w:t xml:space="preserve"> </w:t>
      </w:r>
      <w:r w:rsidR="00614F8C">
        <w:t>N</w:t>
      </w:r>
      <w:r>
        <w:t>aming convention</w:t>
      </w:r>
      <w:bookmarkEnd w:id="10"/>
    </w:p>
    <w:p w:rsidR="00182006" w:rsidRPr="00182006" w:rsidRDefault="00182006" w:rsidP="00D81AF6">
      <w:r>
        <w:t xml:space="preserve">Refer to </w:t>
      </w:r>
      <w:r w:rsidR="00756EB1">
        <w:t xml:space="preserve">sheet </w:t>
      </w:r>
      <w:r w:rsidR="00756EB1" w:rsidRPr="00AA0D69">
        <w:t>CI Identification</w:t>
      </w:r>
      <w:r w:rsidR="00756EB1">
        <w:t xml:space="preserve"> in </w:t>
      </w:r>
      <w:r w:rsidR="00A47CFA" w:rsidRPr="00AA0D69">
        <w:t>CM Report</w:t>
      </w:r>
      <w:r w:rsidR="00756EB1">
        <w:t xml:space="preserve"> </w:t>
      </w:r>
    </w:p>
    <w:p w:rsidR="0011691D" w:rsidRDefault="002162CA" w:rsidP="00F8331E">
      <w:pPr>
        <w:pStyle w:val="Heading2"/>
      </w:pPr>
      <w:bookmarkStart w:id="11" w:name="_Toc213570607"/>
      <w:r>
        <w:t>Movement of CI</w:t>
      </w:r>
      <w:r w:rsidR="00790512">
        <w:t>s</w:t>
      </w:r>
      <w:r>
        <w:t xml:space="preserve"> through their storage</w:t>
      </w:r>
      <w:bookmarkEnd w:id="11"/>
    </w:p>
    <w:p w:rsidR="00622E7C" w:rsidRDefault="00622E7C" w:rsidP="00D81AF6">
      <w:pPr>
        <w:pStyle w:val="Heading4"/>
      </w:pPr>
      <w:r>
        <w:t>For Document</w:t>
      </w:r>
    </w:p>
    <w:p w:rsidR="00AA0D69" w:rsidRDefault="00D8226A" w:rsidP="00D81AF6">
      <w:r>
        <w:rPr>
          <w:noProof/>
          <w:lang w:eastAsia="ja-JP"/>
        </w:rPr>
        <w:drawing>
          <wp:inline distT="0" distB="0" distL="0" distR="0">
            <wp:extent cx="5686425" cy="30099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86425" cy="3009900"/>
                    </a:xfrm>
                    <a:prstGeom prst="rect">
                      <a:avLst/>
                    </a:prstGeom>
                    <a:noFill/>
                    <a:ln>
                      <a:noFill/>
                    </a:ln>
                  </pic:spPr>
                </pic:pic>
              </a:graphicData>
            </a:graphic>
          </wp:inline>
        </w:drawing>
      </w:r>
    </w:p>
    <w:p w:rsidR="00AA0D69" w:rsidRPr="00AA0D69" w:rsidRDefault="00AA0D69" w:rsidP="00D81AF6"/>
    <w:p w:rsidR="00BF7B16" w:rsidRDefault="00BF7B16" w:rsidP="00D81AF6">
      <w:pPr>
        <w:pStyle w:val="NormalIndent"/>
      </w:pPr>
    </w:p>
    <w:p w:rsidR="00BF7B16" w:rsidRPr="00BF7B16" w:rsidRDefault="00BF7B16" w:rsidP="00D81AF6">
      <w:pPr>
        <w:pStyle w:val="NormalIndent"/>
      </w:pPr>
    </w:p>
    <w:p w:rsidR="00BF7B16" w:rsidRDefault="00BF7B16" w:rsidP="00D81AF6">
      <w:pPr>
        <w:pStyle w:val="NormalIndent"/>
      </w:pPr>
    </w:p>
    <w:p w:rsidR="00DD7200" w:rsidRDefault="00DD7200" w:rsidP="00D81AF6">
      <w:pPr>
        <w:pStyle w:val="NormalIndent"/>
      </w:pPr>
    </w:p>
    <w:p w:rsidR="00DD7200" w:rsidRDefault="00DD7200" w:rsidP="00D81AF6">
      <w:pPr>
        <w:pStyle w:val="NormalIndent"/>
      </w:pPr>
    </w:p>
    <w:p w:rsidR="00DD7200" w:rsidRDefault="00DD7200" w:rsidP="00D81AF6">
      <w:pPr>
        <w:pStyle w:val="NormalIndent"/>
      </w:pPr>
    </w:p>
    <w:p w:rsidR="00DD7200" w:rsidRDefault="00DD7200" w:rsidP="00D81AF6">
      <w:pPr>
        <w:pStyle w:val="NormalIndent"/>
      </w:pPr>
    </w:p>
    <w:p w:rsidR="00D81AF6" w:rsidRDefault="00D81AF6" w:rsidP="00D81AF6">
      <w:pPr>
        <w:pStyle w:val="Heading4"/>
      </w:pPr>
    </w:p>
    <w:p w:rsidR="00D81AF6" w:rsidRDefault="00D81AF6" w:rsidP="00D81AF6">
      <w:pPr>
        <w:pStyle w:val="Heading4"/>
      </w:pPr>
    </w:p>
    <w:p w:rsidR="00D81AF6" w:rsidRDefault="00D81AF6" w:rsidP="00D81AF6">
      <w:pPr>
        <w:pStyle w:val="Heading4"/>
      </w:pPr>
    </w:p>
    <w:p w:rsidR="00D81AF6" w:rsidRDefault="00D81AF6" w:rsidP="00D81AF6"/>
    <w:p w:rsidR="00D81AF6" w:rsidRDefault="00D81AF6" w:rsidP="00D81AF6"/>
    <w:p w:rsidR="00D81AF6" w:rsidRDefault="00D81AF6" w:rsidP="00D81AF6"/>
    <w:p w:rsidR="00B4164C" w:rsidRDefault="00B4164C" w:rsidP="00D81AF6"/>
    <w:p w:rsidR="00B4164C" w:rsidRDefault="00B4164C" w:rsidP="00D81AF6"/>
    <w:p w:rsidR="00B4164C" w:rsidRDefault="00B4164C" w:rsidP="00D81AF6"/>
    <w:p w:rsidR="00B4164C" w:rsidRPr="00D81AF6" w:rsidRDefault="00B4164C" w:rsidP="00D81AF6"/>
    <w:p w:rsidR="00622E7C" w:rsidRDefault="00622E7C" w:rsidP="00D81AF6">
      <w:pPr>
        <w:pStyle w:val="Heading4"/>
      </w:pPr>
      <w:r w:rsidRPr="00622E7C">
        <w:lastRenderedPageBreak/>
        <w:t xml:space="preserve">For Source code:  </w:t>
      </w:r>
    </w:p>
    <w:p w:rsidR="005C0E3B" w:rsidRPr="005C0E3B" w:rsidRDefault="005C0E3B" w:rsidP="00D81AF6"/>
    <w:p w:rsidR="003D3898" w:rsidRDefault="00D8226A" w:rsidP="00D81AF6">
      <w:r>
        <w:rPr>
          <w:noProof/>
          <w:lang w:eastAsia="ja-JP"/>
        </w:rPr>
        <w:drawing>
          <wp:inline distT="0" distB="0" distL="0" distR="0">
            <wp:extent cx="5686425" cy="36385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86425" cy="3638550"/>
                    </a:xfrm>
                    <a:prstGeom prst="rect">
                      <a:avLst/>
                    </a:prstGeom>
                    <a:noFill/>
                    <a:ln>
                      <a:noFill/>
                    </a:ln>
                  </pic:spPr>
                </pic:pic>
              </a:graphicData>
            </a:graphic>
          </wp:inline>
        </w:drawing>
      </w:r>
    </w:p>
    <w:p w:rsidR="00C13C07" w:rsidRDefault="00C13C07" w:rsidP="00D81AF6">
      <w:pPr>
        <w:pStyle w:val="Heading2"/>
      </w:pPr>
      <w:bookmarkStart w:id="12" w:name="_Toc213570608"/>
      <w:r>
        <w:t>Directory structure &amp; Access right</w:t>
      </w:r>
      <w:bookmarkEnd w:id="12"/>
    </w:p>
    <w:p w:rsidR="00C13C07" w:rsidRDefault="00C13C07" w:rsidP="00062665">
      <w:pPr>
        <w:pStyle w:val="Heading3"/>
      </w:pPr>
      <w:r>
        <w:t>Promotion Areas</w:t>
      </w:r>
    </w:p>
    <w:p w:rsidR="00C13C07" w:rsidRPr="00756EB1" w:rsidRDefault="00C13C07" w:rsidP="00D81AF6">
      <w:pPr>
        <w:pStyle w:val="HelpText"/>
      </w:pPr>
    </w:p>
    <w:tbl>
      <w:tblPr>
        <w:tblW w:w="9180" w:type="dxa"/>
        <w:tblInd w:w="37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1170"/>
        <w:gridCol w:w="8010"/>
      </w:tblGrid>
      <w:tr w:rsidR="00C13C07" w:rsidRPr="00F75AFA">
        <w:tblPrEx>
          <w:tblCellMar>
            <w:top w:w="0" w:type="dxa"/>
            <w:bottom w:w="0" w:type="dxa"/>
          </w:tblCellMar>
        </w:tblPrEx>
        <w:trPr>
          <w:trHeight w:val="285"/>
          <w:tblHeader/>
        </w:trPr>
        <w:tc>
          <w:tcPr>
            <w:tcW w:w="1170" w:type="dxa"/>
            <w:vMerge w:val="restart"/>
            <w:shd w:val="clear" w:color="auto" w:fill="C0C0C0"/>
          </w:tcPr>
          <w:p w:rsidR="00C13C07" w:rsidRDefault="00C13C07" w:rsidP="00D81AF6">
            <w:pPr>
              <w:pStyle w:val="Bangheader"/>
            </w:pPr>
            <w:r>
              <w:t>Area</w:t>
            </w:r>
          </w:p>
        </w:tc>
        <w:tc>
          <w:tcPr>
            <w:tcW w:w="8010" w:type="dxa"/>
            <w:vMerge w:val="restart"/>
            <w:shd w:val="clear" w:color="auto" w:fill="C0C0C0"/>
          </w:tcPr>
          <w:p w:rsidR="00C13C07" w:rsidRDefault="00C13C07" w:rsidP="00D81AF6">
            <w:pPr>
              <w:pStyle w:val="Bangheader"/>
            </w:pPr>
            <w:r>
              <w:t>Purpose</w:t>
            </w:r>
          </w:p>
        </w:tc>
      </w:tr>
      <w:tr w:rsidR="00C13C07" w:rsidRPr="00F75AFA">
        <w:tblPrEx>
          <w:tblCellMar>
            <w:top w:w="0" w:type="dxa"/>
            <w:bottom w:w="0" w:type="dxa"/>
          </w:tblCellMar>
        </w:tblPrEx>
        <w:trPr>
          <w:trHeight w:val="360"/>
          <w:tblHeader/>
        </w:trPr>
        <w:tc>
          <w:tcPr>
            <w:tcW w:w="1170" w:type="dxa"/>
            <w:vMerge/>
            <w:shd w:val="clear" w:color="auto" w:fill="C0C0C0"/>
          </w:tcPr>
          <w:p w:rsidR="00C13C07" w:rsidRPr="00F75AFA" w:rsidRDefault="00C13C07" w:rsidP="00D81AF6">
            <w:pPr>
              <w:pStyle w:val="Bangheader"/>
            </w:pPr>
          </w:p>
        </w:tc>
        <w:tc>
          <w:tcPr>
            <w:tcW w:w="8010" w:type="dxa"/>
            <w:vMerge/>
            <w:shd w:val="clear" w:color="auto" w:fill="C0C0C0"/>
          </w:tcPr>
          <w:p w:rsidR="00C13C07" w:rsidRPr="00F75AFA" w:rsidRDefault="00C13C07" w:rsidP="00D81AF6">
            <w:pPr>
              <w:pStyle w:val="Bangheader"/>
            </w:pPr>
          </w:p>
        </w:tc>
      </w:tr>
      <w:tr w:rsidR="00C13C07" w:rsidRPr="00633398">
        <w:tblPrEx>
          <w:tblCellMar>
            <w:top w:w="0" w:type="dxa"/>
            <w:bottom w:w="0" w:type="dxa"/>
          </w:tblCellMar>
        </w:tblPrEx>
        <w:tc>
          <w:tcPr>
            <w:tcW w:w="1170" w:type="dxa"/>
            <w:vAlign w:val="center"/>
          </w:tcPr>
          <w:p w:rsidR="00C13C07" w:rsidRPr="00633398" w:rsidRDefault="00C13C07" w:rsidP="00D81AF6">
            <w:pPr>
              <w:pStyle w:val="bang0"/>
            </w:pPr>
            <w:r>
              <w:t>Develop Area</w:t>
            </w:r>
          </w:p>
        </w:tc>
        <w:tc>
          <w:tcPr>
            <w:tcW w:w="8010" w:type="dxa"/>
            <w:vAlign w:val="center"/>
          </w:tcPr>
          <w:p w:rsidR="00C13C07" w:rsidRPr="00633398" w:rsidRDefault="00C13C07" w:rsidP="00D81AF6">
            <w:pPr>
              <w:pStyle w:val="bang0"/>
            </w:pPr>
            <w:r>
              <w:t>Area for different users to store his/her owned items</w:t>
            </w:r>
          </w:p>
        </w:tc>
      </w:tr>
      <w:tr w:rsidR="00C13C07" w:rsidRPr="00633398">
        <w:tblPrEx>
          <w:tblCellMar>
            <w:top w:w="0" w:type="dxa"/>
            <w:bottom w:w="0" w:type="dxa"/>
          </w:tblCellMar>
        </w:tblPrEx>
        <w:tc>
          <w:tcPr>
            <w:tcW w:w="1170" w:type="dxa"/>
            <w:vAlign w:val="center"/>
          </w:tcPr>
          <w:p w:rsidR="00C13C07" w:rsidRPr="00633398" w:rsidRDefault="00C13C07" w:rsidP="00D81AF6">
            <w:pPr>
              <w:pStyle w:val="bang0"/>
            </w:pPr>
            <w:r>
              <w:t xml:space="preserve">Review Area  </w:t>
            </w:r>
          </w:p>
        </w:tc>
        <w:tc>
          <w:tcPr>
            <w:tcW w:w="8010" w:type="dxa"/>
            <w:vAlign w:val="center"/>
          </w:tcPr>
          <w:p w:rsidR="00C13C07" w:rsidRDefault="00C13C07" w:rsidP="00D81AF6">
            <w:pPr>
              <w:pStyle w:val="bang0"/>
            </w:pPr>
            <w:r>
              <w:t xml:space="preserve">To store items that is ready for review. </w:t>
            </w:r>
          </w:p>
          <w:p w:rsidR="00C13C07" w:rsidRPr="00633398" w:rsidRDefault="00C13C07" w:rsidP="00D81AF6">
            <w:pPr>
              <w:pStyle w:val="bang0"/>
            </w:pPr>
            <w:r>
              <w:t>Reviewer get to be-reviewed items from this area</w:t>
            </w:r>
          </w:p>
        </w:tc>
      </w:tr>
      <w:tr w:rsidR="00C13C07" w:rsidRPr="00633398">
        <w:tblPrEx>
          <w:tblCellMar>
            <w:top w:w="0" w:type="dxa"/>
            <w:bottom w:w="0" w:type="dxa"/>
          </w:tblCellMar>
        </w:tblPrEx>
        <w:tc>
          <w:tcPr>
            <w:tcW w:w="1170" w:type="dxa"/>
            <w:vAlign w:val="center"/>
          </w:tcPr>
          <w:p w:rsidR="00C13C07" w:rsidRDefault="00C13C07" w:rsidP="00D81AF6">
            <w:pPr>
              <w:pStyle w:val="bang0"/>
            </w:pPr>
            <w:r>
              <w:t>Test Area</w:t>
            </w:r>
          </w:p>
        </w:tc>
        <w:tc>
          <w:tcPr>
            <w:tcW w:w="8010" w:type="dxa"/>
            <w:vAlign w:val="center"/>
          </w:tcPr>
          <w:p w:rsidR="00C13C07" w:rsidRDefault="00C13C07" w:rsidP="00D81AF6">
            <w:pPr>
              <w:pStyle w:val="bang0"/>
            </w:pPr>
            <w:r>
              <w:t xml:space="preserve">Just applicable for Source items. </w:t>
            </w:r>
          </w:p>
          <w:p w:rsidR="00C13C07" w:rsidRDefault="00C13C07" w:rsidP="00D81AF6">
            <w:pPr>
              <w:pStyle w:val="bang0"/>
            </w:pPr>
            <w:r>
              <w:t>To store items passed Unit Test and Code Review</w:t>
            </w:r>
          </w:p>
        </w:tc>
      </w:tr>
      <w:tr w:rsidR="00C13C07" w:rsidRPr="00633398">
        <w:tblPrEx>
          <w:tblCellMar>
            <w:top w:w="0" w:type="dxa"/>
            <w:bottom w:w="0" w:type="dxa"/>
          </w:tblCellMar>
        </w:tblPrEx>
        <w:tc>
          <w:tcPr>
            <w:tcW w:w="1170" w:type="dxa"/>
            <w:vAlign w:val="center"/>
          </w:tcPr>
          <w:p w:rsidR="00C13C07" w:rsidRPr="00633398" w:rsidRDefault="00C13C07" w:rsidP="00D81AF6">
            <w:pPr>
              <w:pStyle w:val="bang0"/>
            </w:pPr>
            <w:r>
              <w:t>Release Area</w:t>
            </w:r>
          </w:p>
        </w:tc>
        <w:tc>
          <w:tcPr>
            <w:tcW w:w="8010" w:type="dxa"/>
            <w:vAlign w:val="center"/>
          </w:tcPr>
          <w:p w:rsidR="00C13C07" w:rsidRDefault="00C13C07" w:rsidP="00D81AF6">
            <w:pPr>
              <w:pStyle w:val="bang0"/>
            </w:pPr>
            <w:r>
              <w:t>To store the items ready for release and all  released versions of items</w:t>
            </w:r>
          </w:p>
          <w:p w:rsidR="00C13C07" w:rsidRPr="00633398" w:rsidRDefault="00C13C07" w:rsidP="00D81AF6">
            <w:pPr>
              <w:pStyle w:val="bang0"/>
            </w:pPr>
            <w:r>
              <w:t>Users get the most recent items for their usage from this area</w:t>
            </w:r>
          </w:p>
        </w:tc>
      </w:tr>
      <w:tr w:rsidR="00C13C07" w:rsidRPr="00633398">
        <w:tblPrEx>
          <w:tblCellMar>
            <w:top w:w="0" w:type="dxa"/>
            <w:bottom w:w="0" w:type="dxa"/>
          </w:tblCellMar>
        </w:tblPrEx>
        <w:tc>
          <w:tcPr>
            <w:tcW w:w="1170" w:type="dxa"/>
            <w:vAlign w:val="center"/>
          </w:tcPr>
          <w:p w:rsidR="00C13C07" w:rsidRDefault="00C13C07" w:rsidP="00D81AF6">
            <w:pPr>
              <w:pStyle w:val="bang0"/>
            </w:pPr>
            <w:r>
              <w:t>Archive Area</w:t>
            </w:r>
          </w:p>
        </w:tc>
        <w:tc>
          <w:tcPr>
            <w:tcW w:w="8010" w:type="dxa"/>
            <w:vAlign w:val="center"/>
          </w:tcPr>
          <w:p w:rsidR="00C13C07" w:rsidRDefault="00C13C07" w:rsidP="00D81AF6">
            <w:pPr>
              <w:pStyle w:val="bang0"/>
            </w:pPr>
            <w:r>
              <w:t>To archive all released versions of each CI</w:t>
            </w:r>
          </w:p>
        </w:tc>
      </w:tr>
    </w:tbl>
    <w:p w:rsidR="00C13C07" w:rsidRDefault="00C13C07" w:rsidP="00062665">
      <w:pPr>
        <w:pStyle w:val="Heading3"/>
      </w:pPr>
      <w:r>
        <w:t>Directory structure</w:t>
      </w:r>
    </w:p>
    <w:p w:rsidR="00C13C07" w:rsidRPr="0047468C" w:rsidRDefault="00C13C07" w:rsidP="00D81AF6">
      <w:pPr>
        <w:pStyle w:val="HelpText"/>
      </w:pPr>
    </w:p>
    <w:tbl>
      <w:tblPr>
        <w:tblW w:w="9180" w:type="dxa"/>
        <w:tblInd w:w="37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900"/>
        <w:gridCol w:w="1800"/>
        <w:gridCol w:w="3330"/>
        <w:gridCol w:w="1350"/>
        <w:gridCol w:w="1800"/>
      </w:tblGrid>
      <w:tr w:rsidR="00C13C07" w:rsidRPr="00F75AFA">
        <w:tblPrEx>
          <w:tblCellMar>
            <w:top w:w="0" w:type="dxa"/>
            <w:bottom w:w="0" w:type="dxa"/>
          </w:tblCellMar>
        </w:tblPrEx>
        <w:trPr>
          <w:trHeight w:val="467"/>
          <w:tblHeader/>
        </w:trPr>
        <w:tc>
          <w:tcPr>
            <w:tcW w:w="900" w:type="dxa"/>
            <w:shd w:val="clear" w:color="auto" w:fill="C0C0C0"/>
          </w:tcPr>
          <w:p w:rsidR="00C13C07" w:rsidRPr="00F75AFA" w:rsidRDefault="00C13C07" w:rsidP="00D81AF6">
            <w:pPr>
              <w:pStyle w:val="Bangheader"/>
            </w:pPr>
            <w:r>
              <w:t>Main Folder</w:t>
            </w:r>
          </w:p>
        </w:tc>
        <w:tc>
          <w:tcPr>
            <w:tcW w:w="1800" w:type="dxa"/>
            <w:shd w:val="clear" w:color="auto" w:fill="C0C0C0"/>
          </w:tcPr>
          <w:p w:rsidR="00C13C07" w:rsidRPr="00F75AFA" w:rsidRDefault="00C13C07" w:rsidP="00D81AF6">
            <w:pPr>
              <w:pStyle w:val="Bangheader"/>
            </w:pPr>
            <w:r>
              <w:t>Sub Folder</w:t>
            </w:r>
          </w:p>
        </w:tc>
        <w:tc>
          <w:tcPr>
            <w:tcW w:w="3330" w:type="dxa"/>
            <w:shd w:val="clear" w:color="auto" w:fill="C0C0C0"/>
          </w:tcPr>
          <w:p w:rsidR="00C13C07" w:rsidRPr="00F75AFA" w:rsidRDefault="00C13C07" w:rsidP="00D81AF6">
            <w:pPr>
              <w:pStyle w:val="Bangheader"/>
            </w:pPr>
            <w:r>
              <w:t>Purpose</w:t>
            </w:r>
          </w:p>
        </w:tc>
        <w:tc>
          <w:tcPr>
            <w:tcW w:w="1350" w:type="dxa"/>
            <w:shd w:val="clear" w:color="auto" w:fill="C0C0C0"/>
          </w:tcPr>
          <w:p w:rsidR="00C13C07" w:rsidRDefault="00C13C07" w:rsidP="00D81AF6">
            <w:pPr>
              <w:pStyle w:val="Bangheader"/>
            </w:pPr>
            <w:r>
              <w:t>Map to Area</w:t>
            </w:r>
          </w:p>
        </w:tc>
        <w:tc>
          <w:tcPr>
            <w:tcW w:w="1800" w:type="dxa"/>
            <w:shd w:val="clear" w:color="auto" w:fill="C0C0C0"/>
          </w:tcPr>
          <w:p w:rsidR="00C13C07" w:rsidRPr="00F75AFA" w:rsidRDefault="00C13C07" w:rsidP="00D81AF6">
            <w:pPr>
              <w:pStyle w:val="Bangheader"/>
            </w:pPr>
            <w:r>
              <w:t>Access right</w:t>
            </w:r>
          </w:p>
        </w:tc>
      </w:tr>
      <w:tr w:rsidR="00C13C07" w:rsidRPr="00633398">
        <w:tblPrEx>
          <w:tblCellMar>
            <w:top w:w="0" w:type="dxa"/>
            <w:bottom w:w="0" w:type="dxa"/>
          </w:tblCellMar>
        </w:tblPrEx>
        <w:trPr>
          <w:tblHeader/>
        </w:trPr>
        <w:tc>
          <w:tcPr>
            <w:tcW w:w="9180" w:type="dxa"/>
            <w:gridSpan w:val="5"/>
            <w:shd w:val="clear" w:color="auto" w:fill="E6E6E6"/>
          </w:tcPr>
          <w:p w:rsidR="00C13C07" w:rsidRPr="006055E2" w:rsidRDefault="00C13C07" w:rsidP="0046349B">
            <w:pPr>
              <w:pStyle w:val="bang0"/>
              <w:rPr>
                <w:b/>
                <w:bCs/>
              </w:rPr>
            </w:pPr>
            <w:r>
              <w:rPr>
                <w:b/>
                <w:bCs/>
              </w:rPr>
              <w:t>Project</w:t>
            </w:r>
            <w:r w:rsidRPr="006055E2">
              <w:rPr>
                <w:b/>
                <w:bCs/>
              </w:rPr>
              <w:t xml:space="preserve"> Directory</w:t>
            </w:r>
            <w:r>
              <w:rPr>
                <w:b/>
                <w:bCs/>
              </w:rPr>
              <w:t xml:space="preserve"> : </w:t>
            </w:r>
            <w:r w:rsidR="008B4D9F" w:rsidRPr="008B4D9F">
              <w:rPr>
                <w:rStyle w:val="Hyperlink"/>
              </w:rPr>
              <w:t>https://https-project.googlecode.com/svn/trunk</w:t>
            </w:r>
            <w:r w:rsidR="008B4D9F">
              <w:rPr>
                <w:rStyle w:val="Hyperlink"/>
              </w:rPr>
              <w:t>/</w:t>
            </w:r>
          </w:p>
        </w:tc>
      </w:tr>
      <w:tr w:rsidR="00C13C07" w:rsidRPr="00633398">
        <w:tblPrEx>
          <w:tblCellMar>
            <w:top w:w="0" w:type="dxa"/>
            <w:bottom w:w="0" w:type="dxa"/>
          </w:tblCellMar>
        </w:tblPrEx>
        <w:tc>
          <w:tcPr>
            <w:tcW w:w="900" w:type="dxa"/>
            <w:vMerge w:val="restart"/>
          </w:tcPr>
          <w:p w:rsidR="00C13C07" w:rsidRPr="00A67769" w:rsidRDefault="00C13C07" w:rsidP="00D81AF6">
            <w:pPr>
              <w:pStyle w:val="bang0"/>
            </w:pPr>
            <w:r w:rsidRPr="00A67769">
              <w:t>WIP</w:t>
            </w:r>
          </w:p>
        </w:tc>
        <w:tc>
          <w:tcPr>
            <w:tcW w:w="1800" w:type="dxa"/>
          </w:tcPr>
          <w:p w:rsidR="00C13C07" w:rsidRPr="00A67769" w:rsidRDefault="00C13C07" w:rsidP="00D81AF6">
            <w:pPr>
              <w:pStyle w:val="bang0"/>
            </w:pPr>
            <w:r w:rsidRPr="00A67769">
              <w:t>Deliverables</w:t>
            </w:r>
          </w:p>
        </w:tc>
        <w:tc>
          <w:tcPr>
            <w:tcW w:w="3330" w:type="dxa"/>
          </w:tcPr>
          <w:p w:rsidR="00C13C07" w:rsidRPr="00310D5A" w:rsidRDefault="00C13C07" w:rsidP="00D81AF6">
            <w:pPr>
              <w:pStyle w:val="bang0"/>
              <w:rPr>
                <w:lang w:val="da-DK"/>
              </w:rPr>
            </w:pPr>
            <w:r w:rsidRPr="00310D5A">
              <w:rPr>
                <w:lang w:val="da-DK"/>
              </w:rPr>
              <w:t xml:space="preserve">Store all CIs that are delivered to customer, </w:t>
            </w:r>
            <w:r>
              <w:rPr>
                <w:lang w:val="da-DK"/>
              </w:rPr>
              <w:t xml:space="preserve">be possible to </w:t>
            </w:r>
            <w:r w:rsidRPr="00310D5A">
              <w:rPr>
                <w:lang w:val="da-DK"/>
              </w:rPr>
              <w:t xml:space="preserve">add date to folder name </w:t>
            </w:r>
          </w:p>
        </w:tc>
        <w:tc>
          <w:tcPr>
            <w:tcW w:w="1350" w:type="dxa"/>
          </w:tcPr>
          <w:p w:rsidR="00C13C07" w:rsidRDefault="00C13C07" w:rsidP="00D81AF6">
            <w:pPr>
              <w:pStyle w:val="bang0"/>
            </w:pPr>
            <w:r>
              <w:t>Release</w:t>
            </w:r>
          </w:p>
        </w:tc>
        <w:tc>
          <w:tcPr>
            <w:tcW w:w="1800" w:type="dxa"/>
          </w:tcPr>
          <w:p w:rsidR="00C13C07" w:rsidRDefault="00C13C07" w:rsidP="00D81AF6">
            <w:pPr>
              <w:pStyle w:val="bang0"/>
            </w:pPr>
            <w:r>
              <w:t>Full: PM, CC</w:t>
            </w:r>
          </w:p>
          <w:p w:rsidR="00C13C07" w:rsidRDefault="00C13C07" w:rsidP="00D81AF6">
            <w:pPr>
              <w:pStyle w:val="bang0"/>
            </w:pPr>
            <w:r>
              <w:t>Modify: None</w:t>
            </w:r>
          </w:p>
          <w:p w:rsidR="00C13C07" w:rsidRDefault="00C13C07" w:rsidP="00D81AF6">
            <w:pPr>
              <w:pStyle w:val="bang0"/>
            </w:pPr>
            <w:r>
              <w:t>Read: All</w:t>
            </w:r>
          </w:p>
        </w:tc>
      </w:tr>
      <w:tr w:rsidR="00C13C07" w:rsidRPr="00633398">
        <w:tblPrEx>
          <w:tblCellMar>
            <w:top w:w="0" w:type="dxa"/>
            <w:bottom w:w="0" w:type="dxa"/>
          </w:tblCellMar>
        </w:tblPrEx>
        <w:tc>
          <w:tcPr>
            <w:tcW w:w="900" w:type="dxa"/>
            <w:vMerge/>
          </w:tcPr>
          <w:p w:rsidR="00C13C07" w:rsidRPr="00A67769" w:rsidRDefault="00C13C07" w:rsidP="00D81AF6">
            <w:pPr>
              <w:pStyle w:val="bang0"/>
            </w:pPr>
          </w:p>
        </w:tc>
        <w:tc>
          <w:tcPr>
            <w:tcW w:w="1800" w:type="dxa"/>
          </w:tcPr>
          <w:p w:rsidR="00C13C07" w:rsidRPr="00A67769" w:rsidRDefault="00C13C07" w:rsidP="00D81AF6">
            <w:pPr>
              <w:pStyle w:val="bang0"/>
            </w:pPr>
            <w:r w:rsidRPr="00A67769">
              <w:t>Documents</w:t>
            </w:r>
          </w:p>
        </w:tc>
        <w:tc>
          <w:tcPr>
            <w:tcW w:w="3330" w:type="dxa"/>
          </w:tcPr>
          <w:p w:rsidR="00C13C07" w:rsidRPr="00310D5A" w:rsidRDefault="00C13C07" w:rsidP="00D81AF6">
            <w:pPr>
              <w:pStyle w:val="bang0"/>
              <w:rPr>
                <w:lang w:val="da-DK"/>
              </w:rPr>
            </w:pPr>
            <w:r w:rsidRPr="00310D5A">
              <w:rPr>
                <w:lang w:val="da-DK"/>
              </w:rPr>
              <w:t>Documents of Requiements, Design, Test, …</w:t>
            </w:r>
          </w:p>
        </w:tc>
        <w:tc>
          <w:tcPr>
            <w:tcW w:w="1350" w:type="dxa"/>
          </w:tcPr>
          <w:p w:rsidR="00C13C07" w:rsidRDefault="00C13C07" w:rsidP="00D81AF6">
            <w:pPr>
              <w:pStyle w:val="bang0"/>
            </w:pPr>
            <w:r>
              <w:t>Release + Review</w:t>
            </w:r>
          </w:p>
        </w:tc>
        <w:tc>
          <w:tcPr>
            <w:tcW w:w="1800" w:type="dxa"/>
          </w:tcPr>
          <w:p w:rsidR="00C13C07" w:rsidRDefault="00C13C07" w:rsidP="00D81AF6">
            <w:pPr>
              <w:pStyle w:val="bang0"/>
            </w:pPr>
            <w:r>
              <w:t>Full: PM, CC</w:t>
            </w:r>
          </w:p>
          <w:p w:rsidR="00C13C07" w:rsidRDefault="00C13C07" w:rsidP="00D81AF6">
            <w:pPr>
              <w:pStyle w:val="bang0"/>
            </w:pPr>
            <w:r>
              <w:t xml:space="preserve">Modify: PIC </w:t>
            </w:r>
          </w:p>
          <w:p w:rsidR="00C13C07" w:rsidRDefault="00C13C07" w:rsidP="00D81AF6">
            <w:pPr>
              <w:pStyle w:val="bang0"/>
            </w:pPr>
            <w:r>
              <w:t>Read: All</w:t>
            </w:r>
          </w:p>
        </w:tc>
      </w:tr>
      <w:tr w:rsidR="00C13C07" w:rsidRPr="00633398">
        <w:tblPrEx>
          <w:tblCellMar>
            <w:top w:w="0" w:type="dxa"/>
            <w:bottom w:w="0" w:type="dxa"/>
          </w:tblCellMar>
        </w:tblPrEx>
        <w:tc>
          <w:tcPr>
            <w:tcW w:w="900" w:type="dxa"/>
            <w:vMerge/>
          </w:tcPr>
          <w:p w:rsidR="00C13C07" w:rsidRPr="00A67769" w:rsidRDefault="00C13C07" w:rsidP="00D81AF6">
            <w:pPr>
              <w:pStyle w:val="bang0"/>
            </w:pPr>
          </w:p>
        </w:tc>
        <w:tc>
          <w:tcPr>
            <w:tcW w:w="1800" w:type="dxa"/>
          </w:tcPr>
          <w:p w:rsidR="00C13C07" w:rsidRPr="00A67769" w:rsidRDefault="00C13C07" w:rsidP="00D81AF6">
            <w:pPr>
              <w:pStyle w:val="bang0"/>
            </w:pPr>
            <w:r w:rsidRPr="00A67769">
              <w:t>Meeting minutes</w:t>
            </w:r>
          </w:p>
        </w:tc>
        <w:tc>
          <w:tcPr>
            <w:tcW w:w="3330" w:type="dxa"/>
          </w:tcPr>
          <w:p w:rsidR="00C13C07" w:rsidRDefault="00C13C07" w:rsidP="00D81AF6">
            <w:pPr>
              <w:pStyle w:val="bang0"/>
              <w:rPr>
                <w:lang w:val="da-DK"/>
              </w:rPr>
            </w:pPr>
            <w:r>
              <w:rPr>
                <w:lang w:val="da-DK"/>
              </w:rPr>
              <w:t>Store project meeting minutes, including meeting minutes with customer</w:t>
            </w:r>
          </w:p>
        </w:tc>
        <w:tc>
          <w:tcPr>
            <w:tcW w:w="1350" w:type="dxa"/>
          </w:tcPr>
          <w:p w:rsidR="00C13C07" w:rsidRDefault="007A0A21" w:rsidP="00D81AF6">
            <w:pPr>
              <w:pStyle w:val="bang0"/>
            </w:pPr>
            <w:r>
              <w:t>NA</w:t>
            </w:r>
          </w:p>
        </w:tc>
        <w:tc>
          <w:tcPr>
            <w:tcW w:w="1800" w:type="dxa"/>
          </w:tcPr>
          <w:p w:rsidR="00C13C07" w:rsidRDefault="00C13C07" w:rsidP="00D81AF6">
            <w:pPr>
              <w:pStyle w:val="bang0"/>
            </w:pPr>
            <w:r>
              <w:t>Full: PM, CC</w:t>
            </w:r>
          </w:p>
          <w:p w:rsidR="00C13C07" w:rsidRDefault="00C13C07" w:rsidP="00D81AF6">
            <w:pPr>
              <w:pStyle w:val="bang0"/>
            </w:pPr>
            <w:r>
              <w:t>Modify: All</w:t>
            </w:r>
          </w:p>
        </w:tc>
      </w:tr>
      <w:tr w:rsidR="00C13C07" w:rsidRPr="00633398">
        <w:tblPrEx>
          <w:tblCellMar>
            <w:top w:w="0" w:type="dxa"/>
            <w:bottom w:w="0" w:type="dxa"/>
          </w:tblCellMar>
        </w:tblPrEx>
        <w:tc>
          <w:tcPr>
            <w:tcW w:w="900" w:type="dxa"/>
            <w:vMerge/>
          </w:tcPr>
          <w:p w:rsidR="00C13C07" w:rsidRPr="00A67769" w:rsidRDefault="00C13C07" w:rsidP="00D81AF6">
            <w:pPr>
              <w:pStyle w:val="bang0"/>
            </w:pPr>
          </w:p>
        </w:tc>
        <w:tc>
          <w:tcPr>
            <w:tcW w:w="1800" w:type="dxa"/>
          </w:tcPr>
          <w:p w:rsidR="00C13C07" w:rsidRPr="00A67769" w:rsidRDefault="00C13C07" w:rsidP="00D81AF6">
            <w:pPr>
              <w:pStyle w:val="bang0"/>
            </w:pPr>
            <w:r w:rsidRPr="00A67769">
              <w:t>Plan</w:t>
            </w:r>
          </w:p>
        </w:tc>
        <w:tc>
          <w:tcPr>
            <w:tcW w:w="3330" w:type="dxa"/>
          </w:tcPr>
          <w:p w:rsidR="00C13C07" w:rsidRDefault="00C13C07" w:rsidP="00D81AF6">
            <w:pPr>
              <w:pStyle w:val="bang0"/>
              <w:rPr>
                <w:lang w:val="da-DK"/>
              </w:rPr>
            </w:pPr>
            <w:r>
              <w:rPr>
                <w:lang w:val="da-DK"/>
              </w:rPr>
              <w:t>Store Proposal, Estimation, Project Plans, Project schedule, Task list</w:t>
            </w:r>
          </w:p>
        </w:tc>
        <w:tc>
          <w:tcPr>
            <w:tcW w:w="1350" w:type="dxa"/>
          </w:tcPr>
          <w:p w:rsidR="00C13C07" w:rsidRDefault="00C13C07" w:rsidP="00D81AF6">
            <w:pPr>
              <w:pStyle w:val="bang0"/>
            </w:pPr>
            <w:r>
              <w:t>Review + Release</w:t>
            </w:r>
          </w:p>
        </w:tc>
        <w:tc>
          <w:tcPr>
            <w:tcW w:w="1800" w:type="dxa"/>
          </w:tcPr>
          <w:p w:rsidR="00C13C07" w:rsidRDefault="00C13C07" w:rsidP="00D81AF6">
            <w:pPr>
              <w:pStyle w:val="bang0"/>
            </w:pPr>
            <w:r>
              <w:t>Full: PM, CC</w:t>
            </w:r>
          </w:p>
          <w:p w:rsidR="00C13C07" w:rsidRDefault="00C13C07" w:rsidP="00D81AF6">
            <w:pPr>
              <w:pStyle w:val="bang0"/>
            </w:pPr>
            <w:r>
              <w:t>Modify: PTL</w:t>
            </w:r>
          </w:p>
          <w:p w:rsidR="00C13C07" w:rsidRDefault="00C13C07" w:rsidP="00D81AF6">
            <w:pPr>
              <w:pStyle w:val="bang0"/>
            </w:pPr>
            <w:r>
              <w:t>Read: All</w:t>
            </w:r>
          </w:p>
        </w:tc>
      </w:tr>
      <w:tr w:rsidR="00C13C07" w:rsidRPr="00633398">
        <w:tblPrEx>
          <w:tblCellMar>
            <w:top w:w="0" w:type="dxa"/>
            <w:bottom w:w="0" w:type="dxa"/>
          </w:tblCellMar>
        </w:tblPrEx>
        <w:tc>
          <w:tcPr>
            <w:tcW w:w="900" w:type="dxa"/>
            <w:vMerge/>
          </w:tcPr>
          <w:p w:rsidR="00C13C07" w:rsidRPr="00A67769" w:rsidRDefault="00C13C07" w:rsidP="00D81AF6">
            <w:pPr>
              <w:pStyle w:val="bang0"/>
            </w:pPr>
          </w:p>
        </w:tc>
        <w:tc>
          <w:tcPr>
            <w:tcW w:w="1800" w:type="dxa"/>
          </w:tcPr>
          <w:p w:rsidR="00C13C07" w:rsidRPr="00A67769" w:rsidRDefault="00C13C07" w:rsidP="00D81AF6">
            <w:pPr>
              <w:pStyle w:val="bang0"/>
            </w:pPr>
            <w:r w:rsidRPr="00A67769">
              <w:t>Report</w:t>
            </w:r>
          </w:p>
        </w:tc>
        <w:tc>
          <w:tcPr>
            <w:tcW w:w="3330" w:type="dxa"/>
          </w:tcPr>
          <w:p w:rsidR="00C13C07" w:rsidRDefault="00C13C07" w:rsidP="00D81AF6">
            <w:pPr>
              <w:pStyle w:val="bang0"/>
              <w:rPr>
                <w:lang w:val="da-DK"/>
              </w:rPr>
            </w:pPr>
            <w:r>
              <w:rPr>
                <w:lang w:val="da-DK"/>
              </w:rPr>
              <w:t>Store Project Reports: Weekly , Milestone, Post-mortem, Acceptance note, other Event-driven reports</w:t>
            </w:r>
          </w:p>
        </w:tc>
        <w:tc>
          <w:tcPr>
            <w:tcW w:w="1350" w:type="dxa"/>
          </w:tcPr>
          <w:p w:rsidR="00C13C07" w:rsidRDefault="007A0A21" w:rsidP="00D81AF6">
            <w:pPr>
              <w:pStyle w:val="bang0"/>
            </w:pPr>
            <w:r>
              <w:t>NA</w:t>
            </w:r>
          </w:p>
        </w:tc>
        <w:tc>
          <w:tcPr>
            <w:tcW w:w="1800" w:type="dxa"/>
          </w:tcPr>
          <w:p w:rsidR="00C13C07" w:rsidRDefault="00C13C07" w:rsidP="00D81AF6">
            <w:pPr>
              <w:pStyle w:val="bang0"/>
            </w:pPr>
            <w:r>
              <w:t>Full: PM, CC</w:t>
            </w:r>
          </w:p>
          <w:p w:rsidR="00C13C07" w:rsidRDefault="00C13C07" w:rsidP="00D81AF6">
            <w:pPr>
              <w:pStyle w:val="bang0"/>
            </w:pPr>
            <w:r>
              <w:t>Modify: PTL</w:t>
            </w:r>
          </w:p>
          <w:p w:rsidR="00C13C07" w:rsidRDefault="00C13C07" w:rsidP="00D81AF6">
            <w:pPr>
              <w:pStyle w:val="bang0"/>
            </w:pPr>
            <w:r>
              <w:t>Read: All</w:t>
            </w:r>
          </w:p>
        </w:tc>
      </w:tr>
      <w:tr w:rsidR="00C13C07" w:rsidRPr="00633398">
        <w:tblPrEx>
          <w:tblCellMar>
            <w:top w:w="0" w:type="dxa"/>
            <w:bottom w:w="0" w:type="dxa"/>
          </w:tblCellMar>
        </w:tblPrEx>
        <w:tc>
          <w:tcPr>
            <w:tcW w:w="900" w:type="dxa"/>
            <w:vMerge/>
          </w:tcPr>
          <w:p w:rsidR="00C13C07" w:rsidRDefault="00C13C07" w:rsidP="00D81AF6">
            <w:pPr>
              <w:pStyle w:val="bang0"/>
            </w:pPr>
          </w:p>
        </w:tc>
        <w:tc>
          <w:tcPr>
            <w:tcW w:w="1800" w:type="dxa"/>
          </w:tcPr>
          <w:p w:rsidR="00C13C07" w:rsidRPr="00310D5A" w:rsidRDefault="00C13C07" w:rsidP="00D81AF6">
            <w:pPr>
              <w:pStyle w:val="bang0"/>
            </w:pPr>
            <w:r w:rsidRPr="00A67769">
              <w:t>Record</w:t>
            </w:r>
          </w:p>
        </w:tc>
        <w:tc>
          <w:tcPr>
            <w:tcW w:w="3330" w:type="dxa"/>
          </w:tcPr>
          <w:p w:rsidR="00C13C07" w:rsidRDefault="00C13C07" w:rsidP="00D81AF6">
            <w:pPr>
              <w:pStyle w:val="bang0"/>
              <w:rPr>
                <w:lang w:val="da-DK"/>
              </w:rPr>
            </w:pPr>
            <w:r>
              <w:rPr>
                <w:lang w:val="da-DK"/>
              </w:rPr>
              <w:t>Store project records, divided into</w:t>
            </w:r>
          </w:p>
          <w:p w:rsidR="00C13C07" w:rsidRPr="006055E2" w:rsidRDefault="00C13C07" w:rsidP="00D81AF6">
            <w:pPr>
              <w:pStyle w:val="bang0"/>
              <w:rPr>
                <w:lang w:val="da-DK"/>
              </w:rPr>
            </w:pPr>
            <w:r>
              <w:rPr>
                <w:lang w:val="da-DK"/>
              </w:rPr>
              <w:t>Review: include Review, Test and  Inspection records</w:t>
            </w:r>
          </w:p>
          <w:p w:rsidR="00C13C07" w:rsidRPr="006055E2" w:rsidRDefault="00C13C07" w:rsidP="00D81AF6">
            <w:pPr>
              <w:pStyle w:val="bang0"/>
              <w:rPr>
                <w:lang w:val="da-DK"/>
              </w:rPr>
            </w:pPr>
            <w:r w:rsidRPr="006055E2">
              <w:rPr>
                <w:lang w:val="da-DK"/>
              </w:rPr>
              <w:t>Change request</w:t>
            </w:r>
          </w:p>
          <w:p w:rsidR="00C13C07" w:rsidRDefault="00C13C07" w:rsidP="00D81AF6">
            <w:pPr>
              <w:pStyle w:val="bang0"/>
              <w:rPr>
                <w:lang w:val="da-DK"/>
              </w:rPr>
            </w:pPr>
            <w:r w:rsidRPr="006055E2">
              <w:rPr>
                <w:lang w:val="da-DK"/>
              </w:rPr>
              <w:t>Acceptance</w:t>
            </w:r>
          </w:p>
          <w:p w:rsidR="00C13C07" w:rsidRDefault="00C13C07" w:rsidP="00D81AF6">
            <w:pPr>
              <w:pStyle w:val="bang0"/>
              <w:rPr>
                <w:lang w:val="da-DK"/>
              </w:rPr>
            </w:pPr>
            <w:r>
              <w:rPr>
                <w:lang w:val="da-DK"/>
              </w:rPr>
              <w:t>Mails</w:t>
            </w:r>
          </w:p>
          <w:p w:rsidR="00C13C07" w:rsidRDefault="00C13C07" w:rsidP="00D81AF6">
            <w:pPr>
              <w:pStyle w:val="bang0"/>
              <w:rPr>
                <w:lang w:val="da-DK"/>
              </w:rPr>
            </w:pPr>
            <w:r>
              <w:rPr>
                <w:lang w:val="da-DK"/>
              </w:rPr>
              <w:t>...</w:t>
            </w:r>
          </w:p>
        </w:tc>
        <w:tc>
          <w:tcPr>
            <w:tcW w:w="1350" w:type="dxa"/>
          </w:tcPr>
          <w:p w:rsidR="00C13C07" w:rsidRDefault="007A0A21" w:rsidP="00D81AF6">
            <w:pPr>
              <w:pStyle w:val="bang0"/>
              <w:rPr>
                <w:lang w:val="da-DK"/>
              </w:rPr>
            </w:pPr>
            <w:r>
              <w:rPr>
                <w:lang w:val="da-DK"/>
              </w:rPr>
              <w:t>NA</w:t>
            </w:r>
          </w:p>
        </w:tc>
        <w:tc>
          <w:tcPr>
            <w:tcW w:w="1800" w:type="dxa"/>
          </w:tcPr>
          <w:p w:rsidR="00C13C07" w:rsidRDefault="00C13C07" w:rsidP="00D81AF6">
            <w:pPr>
              <w:pStyle w:val="bang0"/>
            </w:pPr>
            <w:r>
              <w:t>Full: PM, CC</w:t>
            </w:r>
          </w:p>
          <w:p w:rsidR="00C13C07" w:rsidRDefault="00C13C07" w:rsidP="00D81AF6">
            <w:pPr>
              <w:pStyle w:val="bang0"/>
            </w:pPr>
            <w:r>
              <w:t>Modify: All</w:t>
            </w:r>
          </w:p>
        </w:tc>
      </w:tr>
      <w:tr w:rsidR="00C13C07" w:rsidRPr="00633398">
        <w:tblPrEx>
          <w:tblCellMar>
            <w:top w:w="0" w:type="dxa"/>
            <w:bottom w:w="0" w:type="dxa"/>
          </w:tblCellMar>
        </w:tblPrEx>
        <w:tc>
          <w:tcPr>
            <w:tcW w:w="900" w:type="dxa"/>
            <w:vMerge/>
          </w:tcPr>
          <w:p w:rsidR="00C13C07" w:rsidRPr="00A67769" w:rsidRDefault="00C13C07" w:rsidP="00D81AF6">
            <w:pPr>
              <w:pStyle w:val="bang0"/>
            </w:pPr>
          </w:p>
        </w:tc>
        <w:tc>
          <w:tcPr>
            <w:tcW w:w="1800" w:type="dxa"/>
          </w:tcPr>
          <w:p w:rsidR="00C13C07" w:rsidRPr="00A67769" w:rsidRDefault="00C13C07" w:rsidP="00D81AF6">
            <w:pPr>
              <w:pStyle w:val="bang0"/>
            </w:pPr>
            <w:r w:rsidRPr="00A67769">
              <w:t>Source</w:t>
            </w:r>
          </w:p>
        </w:tc>
        <w:tc>
          <w:tcPr>
            <w:tcW w:w="3330" w:type="dxa"/>
          </w:tcPr>
          <w:p w:rsidR="00C13C07" w:rsidRDefault="00C13C07" w:rsidP="00D81AF6">
            <w:pPr>
              <w:pStyle w:val="bang0"/>
              <w:rPr>
                <w:lang w:val="da-DK"/>
              </w:rPr>
            </w:pPr>
            <w:r>
              <w:rPr>
                <w:lang w:val="da-DK"/>
              </w:rPr>
              <w:t>Store VSS file of Source code</w:t>
            </w:r>
          </w:p>
        </w:tc>
        <w:tc>
          <w:tcPr>
            <w:tcW w:w="1350" w:type="dxa"/>
          </w:tcPr>
          <w:p w:rsidR="00C13C07" w:rsidRDefault="00C13C07" w:rsidP="00D81AF6">
            <w:pPr>
              <w:pStyle w:val="bang0"/>
              <w:rPr>
                <w:lang w:val="da-DK"/>
              </w:rPr>
            </w:pPr>
            <w:r>
              <w:rPr>
                <w:lang w:val="da-DK"/>
              </w:rPr>
              <w:t>Archive</w:t>
            </w:r>
          </w:p>
        </w:tc>
        <w:tc>
          <w:tcPr>
            <w:tcW w:w="1800" w:type="dxa"/>
          </w:tcPr>
          <w:p w:rsidR="00C13C07" w:rsidRDefault="00C13C07" w:rsidP="00D81AF6">
            <w:pPr>
              <w:pStyle w:val="bang0"/>
            </w:pPr>
            <w:r>
              <w:t>Refer to VSS directory</w:t>
            </w:r>
          </w:p>
        </w:tc>
      </w:tr>
      <w:tr w:rsidR="00C13C07" w:rsidRPr="00633398">
        <w:tblPrEx>
          <w:tblCellMar>
            <w:top w:w="0" w:type="dxa"/>
            <w:bottom w:w="0" w:type="dxa"/>
          </w:tblCellMar>
        </w:tblPrEx>
        <w:tc>
          <w:tcPr>
            <w:tcW w:w="900" w:type="dxa"/>
            <w:vMerge/>
          </w:tcPr>
          <w:p w:rsidR="00C13C07" w:rsidRPr="00A67769" w:rsidRDefault="00C13C07" w:rsidP="00D81AF6">
            <w:pPr>
              <w:pStyle w:val="bang0"/>
            </w:pPr>
          </w:p>
        </w:tc>
        <w:tc>
          <w:tcPr>
            <w:tcW w:w="1800" w:type="dxa"/>
          </w:tcPr>
          <w:p w:rsidR="00C13C07" w:rsidRPr="00A67769" w:rsidRDefault="00C13C07" w:rsidP="00D81AF6">
            <w:pPr>
              <w:pStyle w:val="bang0"/>
            </w:pPr>
            <w:r w:rsidRPr="00A67769">
              <w:t>User</w:t>
            </w:r>
          </w:p>
        </w:tc>
        <w:tc>
          <w:tcPr>
            <w:tcW w:w="3330" w:type="dxa"/>
          </w:tcPr>
          <w:p w:rsidR="00C13C07" w:rsidRDefault="00C13C07" w:rsidP="00D81AF6">
            <w:pPr>
              <w:pStyle w:val="bang0"/>
              <w:rPr>
                <w:lang w:val="da-DK"/>
              </w:rPr>
            </w:pPr>
            <w:r>
              <w:t>User’s working area, store user’s owned items</w:t>
            </w:r>
          </w:p>
        </w:tc>
        <w:tc>
          <w:tcPr>
            <w:tcW w:w="1350" w:type="dxa"/>
          </w:tcPr>
          <w:p w:rsidR="00C13C07" w:rsidRDefault="00C13C07" w:rsidP="00D81AF6">
            <w:pPr>
              <w:pStyle w:val="bang0"/>
            </w:pPr>
            <w:r>
              <w:t>Develop</w:t>
            </w:r>
          </w:p>
        </w:tc>
        <w:tc>
          <w:tcPr>
            <w:tcW w:w="1800" w:type="dxa"/>
          </w:tcPr>
          <w:p w:rsidR="00C13C07" w:rsidRDefault="00C13C07" w:rsidP="00D81AF6">
            <w:pPr>
              <w:pStyle w:val="bang0"/>
            </w:pPr>
            <w:r>
              <w:t>Full: PM, CC</w:t>
            </w:r>
          </w:p>
          <w:p w:rsidR="00C13C07" w:rsidRDefault="00C13C07" w:rsidP="00D81AF6">
            <w:pPr>
              <w:pStyle w:val="bang0"/>
            </w:pPr>
            <w:r>
              <w:t>Modify: User</w:t>
            </w:r>
          </w:p>
          <w:p w:rsidR="00C13C07" w:rsidRDefault="00C13C07" w:rsidP="00D81AF6">
            <w:pPr>
              <w:pStyle w:val="bang0"/>
            </w:pPr>
            <w:r>
              <w:t>Read: All</w:t>
            </w:r>
          </w:p>
        </w:tc>
      </w:tr>
      <w:tr w:rsidR="00C13C07" w:rsidRPr="00633398">
        <w:tblPrEx>
          <w:tblCellMar>
            <w:top w:w="0" w:type="dxa"/>
            <w:bottom w:w="0" w:type="dxa"/>
          </w:tblCellMar>
        </w:tblPrEx>
        <w:tc>
          <w:tcPr>
            <w:tcW w:w="900" w:type="dxa"/>
            <w:vMerge w:val="restart"/>
          </w:tcPr>
          <w:p w:rsidR="00C13C07" w:rsidRPr="00A67769" w:rsidRDefault="00C13C07" w:rsidP="00D81AF6">
            <w:pPr>
              <w:pStyle w:val="bang0"/>
            </w:pPr>
            <w:r w:rsidRPr="00A67769">
              <w:t>Reference</w:t>
            </w:r>
          </w:p>
        </w:tc>
        <w:tc>
          <w:tcPr>
            <w:tcW w:w="1800" w:type="dxa"/>
          </w:tcPr>
          <w:p w:rsidR="00C13C07" w:rsidRPr="00A67769" w:rsidRDefault="00C13C07" w:rsidP="00D81AF6">
            <w:pPr>
              <w:pStyle w:val="bang0"/>
            </w:pPr>
            <w:r w:rsidRPr="00A67769">
              <w:t>Customer supplied</w:t>
            </w:r>
          </w:p>
        </w:tc>
        <w:tc>
          <w:tcPr>
            <w:tcW w:w="3330" w:type="dxa"/>
          </w:tcPr>
          <w:p w:rsidR="00C13C07" w:rsidRDefault="00C13C07" w:rsidP="00D81AF6">
            <w:pPr>
              <w:pStyle w:val="bang0"/>
              <w:rPr>
                <w:lang w:val="da-DK"/>
              </w:rPr>
            </w:pPr>
            <w:proofErr w:type="gramStart"/>
            <w:r>
              <w:t>store</w:t>
            </w:r>
            <w:proofErr w:type="gramEnd"/>
            <w:r>
              <w:t xml:space="preserve"> Documents and Other materials/data supplied by customer or those support software development and production operation in the project…</w:t>
            </w:r>
          </w:p>
        </w:tc>
        <w:tc>
          <w:tcPr>
            <w:tcW w:w="1350" w:type="dxa"/>
          </w:tcPr>
          <w:p w:rsidR="00C13C07" w:rsidRDefault="00C13C07" w:rsidP="00D81AF6">
            <w:pPr>
              <w:pStyle w:val="bang0"/>
            </w:pPr>
            <w:r>
              <w:t>Release</w:t>
            </w:r>
          </w:p>
        </w:tc>
        <w:tc>
          <w:tcPr>
            <w:tcW w:w="1800" w:type="dxa"/>
          </w:tcPr>
          <w:p w:rsidR="00C13C07" w:rsidRDefault="00C13C07" w:rsidP="00D81AF6">
            <w:pPr>
              <w:pStyle w:val="bang0"/>
            </w:pPr>
            <w:r>
              <w:t>Full: PM, CC</w:t>
            </w:r>
          </w:p>
          <w:p w:rsidR="00C13C07" w:rsidRDefault="00C13C07" w:rsidP="00D81AF6">
            <w:pPr>
              <w:pStyle w:val="bang0"/>
            </w:pPr>
            <w:r>
              <w:t>Modify: PIC</w:t>
            </w:r>
          </w:p>
          <w:p w:rsidR="00C13C07" w:rsidRDefault="00C13C07" w:rsidP="00D81AF6">
            <w:pPr>
              <w:pStyle w:val="bang0"/>
            </w:pPr>
            <w:r>
              <w:t>Read: All</w:t>
            </w:r>
          </w:p>
        </w:tc>
      </w:tr>
      <w:tr w:rsidR="00C13C07" w:rsidRPr="00633398">
        <w:tblPrEx>
          <w:tblCellMar>
            <w:top w:w="0" w:type="dxa"/>
            <w:bottom w:w="0" w:type="dxa"/>
          </w:tblCellMar>
        </w:tblPrEx>
        <w:tc>
          <w:tcPr>
            <w:tcW w:w="900" w:type="dxa"/>
            <w:vMerge/>
          </w:tcPr>
          <w:p w:rsidR="00C13C07" w:rsidRPr="00A67769" w:rsidRDefault="00C13C07" w:rsidP="00D81AF6">
            <w:pPr>
              <w:pStyle w:val="bang0"/>
            </w:pPr>
          </w:p>
        </w:tc>
        <w:tc>
          <w:tcPr>
            <w:tcW w:w="1800" w:type="dxa"/>
          </w:tcPr>
          <w:p w:rsidR="00C13C07" w:rsidRPr="00A67769" w:rsidRDefault="00C13C07" w:rsidP="00D81AF6">
            <w:pPr>
              <w:pStyle w:val="bang0"/>
            </w:pPr>
            <w:r w:rsidRPr="00A67769">
              <w:t>Process Template</w:t>
            </w:r>
          </w:p>
        </w:tc>
        <w:tc>
          <w:tcPr>
            <w:tcW w:w="3330" w:type="dxa"/>
          </w:tcPr>
          <w:p w:rsidR="00C13C07" w:rsidRPr="00A67769" w:rsidRDefault="00C13C07" w:rsidP="00D81AF6">
            <w:pPr>
              <w:pStyle w:val="bang0"/>
            </w:pPr>
            <w:r w:rsidRPr="00A67769">
              <w:t>Store Guidelines/Standards/Forms/Templates/Checklist specified for the project usage</w:t>
            </w:r>
          </w:p>
        </w:tc>
        <w:tc>
          <w:tcPr>
            <w:tcW w:w="1350" w:type="dxa"/>
          </w:tcPr>
          <w:p w:rsidR="00C13C07" w:rsidRDefault="00C13C07" w:rsidP="00D81AF6">
            <w:pPr>
              <w:pStyle w:val="bang0"/>
            </w:pPr>
            <w:r>
              <w:t>Release</w:t>
            </w:r>
          </w:p>
        </w:tc>
        <w:tc>
          <w:tcPr>
            <w:tcW w:w="1800" w:type="dxa"/>
          </w:tcPr>
          <w:p w:rsidR="00C13C07" w:rsidRDefault="00C13C07" w:rsidP="00D81AF6">
            <w:pPr>
              <w:pStyle w:val="bang0"/>
            </w:pPr>
          </w:p>
        </w:tc>
      </w:tr>
      <w:tr w:rsidR="00C13C07" w:rsidRPr="00633398">
        <w:tblPrEx>
          <w:tblCellMar>
            <w:top w:w="0" w:type="dxa"/>
            <w:bottom w:w="0" w:type="dxa"/>
          </w:tblCellMar>
        </w:tblPrEx>
        <w:tc>
          <w:tcPr>
            <w:tcW w:w="900" w:type="dxa"/>
          </w:tcPr>
          <w:p w:rsidR="00C13C07" w:rsidRPr="00310D5A" w:rsidRDefault="00C13C07" w:rsidP="00D81AF6">
            <w:pPr>
              <w:pStyle w:val="bang0"/>
            </w:pPr>
            <w:r w:rsidRPr="00310D5A">
              <w:t>Audit</w:t>
            </w:r>
          </w:p>
        </w:tc>
        <w:tc>
          <w:tcPr>
            <w:tcW w:w="1800" w:type="dxa"/>
          </w:tcPr>
          <w:p w:rsidR="00C13C07" w:rsidRPr="00310D5A" w:rsidRDefault="00C13C07" w:rsidP="00D81AF6">
            <w:pPr>
              <w:pStyle w:val="bang0"/>
            </w:pPr>
          </w:p>
        </w:tc>
        <w:tc>
          <w:tcPr>
            <w:tcW w:w="3330" w:type="dxa"/>
          </w:tcPr>
          <w:p w:rsidR="00C13C07" w:rsidRDefault="00C13C07" w:rsidP="00D81AF6">
            <w:pPr>
              <w:pStyle w:val="bang0"/>
              <w:rPr>
                <w:lang w:val="da-DK"/>
              </w:rPr>
            </w:pPr>
            <w:r>
              <w:rPr>
                <w:lang w:val="da-DK"/>
              </w:rPr>
              <w:t>Store QA work products</w:t>
            </w:r>
          </w:p>
          <w:p w:rsidR="00C13C07" w:rsidRDefault="00C13C07" w:rsidP="00D81AF6">
            <w:pPr>
              <w:pStyle w:val="bang0"/>
              <w:rPr>
                <w:lang w:val="da-DK"/>
              </w:rPr>
            </w:pPr>
            <w:r>
              <w:rPr>
                <w:lang w:val="da-DK"/>
              </w:rPr>
              <w:t>Process review</w:t>
            </w:r>
          </w:p>
          <w:p w:rsidR="00C13C07" w:rsidRPr="006055E2" w:rsidRDefault="00C13C07" w:rsidP="00D81AF6">
            <w:pPr>
              <w:pStyle w:val="bang0"/>
              <w:rPr>
                <w:color w:val="0000FF"/>
              </w:rPr>
            </w:pPr>
            <w:r>
              <w:rPr>
                <w:lang w:val="da-DK"/>
              </w:rPr>
              <w:t>Final inspection</w:t>
            </w:r>
          </w:p>
          <w:p w:rsidR="00C13C07" w:rsidRPr="009928E9" w:rsidRDefault="00C13C07" w:rsidP="00D81AF6">
            <w:pPr>
              <w:pStyle w:val="bang0"/>
              <w:rPr>
                <w:color w:val="0000FF"/>
              </w:rPr>
            </w:pPr>
            <w:r>
              <w:rPr>
                <w:lang w:val="da-DK"/>
              </w:rPr>
              <w:t>Work product review</w:t>
            </w:r>
          </w:p>
        </w:tc>
        <w:tc>
          <w:tcPr>
            <w:tcW w:w="1350" w:type="dxa"/>
          </w:tcPr>
          <w:p w:rsidR="00C13C07" w:rsidRDefault="007A0A21" w:rsidP="00D81AF6">
            <w:pPr>
              <w:pStyle w:val="bang0"/>
            </w:pPr>
            <w:r>
              <w:t>NA</w:t>
            </w:r>
          </w:p>
        </w:tc>
        <w:tc>
          <w:tcPr>
            <w:tcW w:w="1800" w:type="dxa"/>
          </w:tcPr>
          <w:p w:rsidR="00C13C07" w:rsidRDefault="00C13C07" w:rsidP="00D81AF6">
            <w:pPr>
              <w:pStyle w:val="bang0"/>
            </w:pPr>
            <w:r>
              <w:t>Full right: Project QAs</w:t>
            </w:r>
          </w:p>
          <w:p w:rsidR="00C13C07" w:rsidRPr="00633398" w:rsidRDefault="00C13C07" w:rsidP="00D81AF6">
            <w:pPr>
              <w:pStyle w:val="bang0"/>
            </w:pPr>
            <w:r>
              <w:t>Read right: All</w:t>
            </w:r>
          </w:p>
        </w:tc>
      </w:tr>
      <w:tr w:rsidR="00C13C07" w:rsidRPr="00633398">
        <w:tblPrEx>
          <w:tblCellMar>
            <w:top w:w="0" w:type="dxa"/>
            <w:bottom w:w="0" w:type="dxa"/>
          </w:tblCellMar>
        </w:tblPrEx>
        <w:tc>
          <w:tcPr>
            <w:tcW w:w="900" w:type="dxa"/>
            <w:tcBorders>
              <w:bottom w:val="dotted" w:sz="4" w:space="0" w:color="808080"/>
            </w:tcBorders>
          </w:tcPr>
          <w:p w:rsidR="00C13C07" w:rsidRPr="00310D5A" w:rsidRDefault="00C13C07" w:rsidP="00D81AF6">
            <w:pPr>
              <w:pStyle w:val="bang0"/>
            </w:pPr>
            <w:r w:rsidRPr="00310D5A">
              <w:t>Archive</w:t>
            </w:r>
          </w:p>
        </w:tc>
        <w:tc>
          <w:tcPr>
            <w:tcW w:w="1800" w:type="dxa"/>
            <w:tcBorders>
              <w:bottom w:val="dotted" w:sz="4" w:space="0" w:color="808080"/>
            </w:tcBorders>
          </w:tcPr>
          <w:p w:rsidR="00C13C07" w:rsidRPr="00310D5A" w:rsidRDefault="00C13C07" w:rsidP="00D81AF6">
            <w:pPr>
              <w:pStyle w:val="bang0"/>
            </w:pPr>
            <w:r w:rsidRPr="00310D5A">
              <w:t>Baseline Name</w:t>
            </w:r>
          </w:p>
        </w:tc>
        <w:tc>
          <w:tcPr>
            <w:tcW w:w="3330" w:type="dxa"/>
            <w:tcBorders>
              <w:bottom w:val="dotted" w:sz="4" w:space="0" w:color="808080"/>
            </w:tcBorders>
          </w:tcPr>
          <w:p w:rsidR="00C13C07" w:rsidRDefault="00C13C07" w:rsidP="00D81AF6">
            <w:pPr>
              <w:pStyle w:val="bang0"/>
            </w:pPr>
            <w:r>
              <w:t>To  released versions of CIs at baselines</w:t>
            </w:r>
          </w:p>
        </w:tc>
        <w:tc>
          <w:tcPr>
            <w:tcW w:w="1350" w:type="dxa"/>
            <w:tcBorders>
              <w:bottom w:val="dotted" w:sz="4" w:space="0" w:color="808080"/>
            </w:tcBorders>
          </w:tcPr>
          <w:p w:rsidR="00C13C07" w:rsidRDefault="00C13C07" w:rsidP="00D81AF6">
            <w:pPr>
              <w:pStyle w:val="bang0"/>
            </w:pPr>
            <w:r>
              <w:t>Archive</w:t>
            </w:r>
          </w:p>
        </w:tc>
        <w:tc>
          <w:tcPr>
            <w:tcW w:w="1800" w:type="dxa"/>
            <w:tcBorders>
              <w:bottom w:val="dotted" w:sz="4" w:space="0" w:color="808080"/>
            </w:tcBorders>
          </w:tcPr>
          <w:p w:rsidR="00C13C07" w:rsidRDefault="00C13C07" w:rsidP="00D81AF6">
            <w:pPr>
              <w:pStyle w:val="bang0"/>
            </w:pPr>
            <w:r>
              <w:t>Full: PM, CC</w:t>
            </w:r>
          </w:p>
          <w:p w:rsidR="00C13C07" w:rsidRDefault="00C13C07" w:rsidP="00D81AF6">
            <w:pPr>
              <w:pStyle w:val="bang0"/>
            </w:pPr>
            <w:r>
              <w:t>Read: All</w:t>
            </w:r>
          </w:p>
        </w:tc>
      </w:tr>
      <w:tr w:rsidR="00C13C07" w:rsidRPr="00633398">
        <w:tblPrEx>
          <w:tblCellMar>
            <w:top w:w="0" w:type="dxa"/>
            <w:bottom w:w="0" w:type="dxa"/>
          </w:tblCellMar>
        </w:tblPrEx>
        <w:tc>
          <w:tcPr>
            <w:tcW w:w="9180" w:type="dxa"/>
            <w:gridSpan w:val="5"/>
            <w:shd w:val="clear" w:color="auto" w:fill="E6E6E6"/>
          </w:tcPr>
          <w:p w:rsidR="00C13C07" w:rsidRPr="006055E2" w:rsidRDefault="00C13C07" w:rsidP="00704B81">
            <w:pPr>
              <w:pStyle w:val="bang0"/>
              <w:rPr>
                <w:b/>
                <w:bCs/>
              </w:rPr>
            </w:pPr>
            <w:r w:rsidRPr="006055E2">
              <w:rPr>
                <w:b/>
                <w:bCs/>
              </w:rPr>
              <w:t>VSS Directory</w:t>
            </w:r>
            <w:r>
              <w:rPr>
                <w:b/>
                <w:bCs/>
              </w:rPr>
              <w:t xml:space="preserve">: </w:t>
            </w:r>
            <w:r w:rsidR="00704B81">
              <w:rPr>
                <w:rStyle w:val="Hyperlink"/>
              </w:rPr>
              <w:t>N/A</w:t>
            </w:r>
          </w:p>
        </w:tc>
      </w:tr>
    </w:tbl>
    <w:p w:rsidR="00424542" w:rsidRPr="001B57CA" w:rsidRDefault="002305EC" w:rsidP="00D81AF6">
      <w:pPr>
        <w:pStyle w:val="Heading4"/>
      </w:pPr>
      <w:bookmarkStart w:id="13" w:name="_Toc213570609"/>
      <w:r w:rsidRPr="001B57CA">
        <w:t xml:space="preserve">For </w:t>
      </w:r>
      <w:proofErr w:type="gramStart"/>
      <w:r w:rsidRPr="001B57CA">
        <w:t>Physical</w:t>
      </w:r>
      <w:r w:rsidR="00873782">
        <w:t>ly</w:t>
      </w:r>
      <w:proofErr w:type="gramEnd"/>
      <w:r w:rsidRPr="001B57CA">
        <w:t xml:space="preserve"> </w:t>
      </w:r>
      <w:r w:rsidR="00EA7B16" w:rsidRPr="001B57CA">
        <w:t>stored items</w:t>
      </w:r>
    </w:p>
    <w:tbl>
      <w:tblPr>
        <w:tblW w:w="9180" w:type="dxa"/>
        <w:tblInd w:w="37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2340"/>
        <w:gridCol w:w="1980"/>
        <w:gridCol w:w="1620"/>
        <w:gridCol w:w="3240"/>
      </w:tblGrid>
      <w:tr w:rsidR="002305EC" w:rsidRPr="00633398">
        <w:tblPrEx>
          <w:tblCellMar>
            <w:top w:w="0" w:type="dxa"/>
            <w:bottom w:w="0" w:type="dxa"/>
          </w:tblCellMar>
        </w:tblPrEx>
        <w:tc>
          <w:tcPr>
            <w:tcW w:w="2340" w:type="dxa"/>
            <w:shd w:val="clear" w:color="auto" w:fill="E6E6E6"/>
          </w:tcPr>
          <w:p w:rsidR="002305EC" w:rsidRDefault="002305EC" w:rsidP="00D81AF6">
            <w:pPr>
              <w:pStyle w:val="bang0"/>
            </w:pPr>
            <w:r>
              <w:t>Items</w:t>
            </w:r>
          </w:p>
        </w:tc>
        <w:tc>
          <w:tcPr>
            <w:tcW w:w="1980" w:type="dxa"/>
            <w:shd w:val="clear" w:color="auto" w:fill="E6E6E6"/>
          </w:tcPr>
          <w:p w:rsidR="002305EC" w:rsidRPr="006055E2" w:rsidRDefault="002305EC" w:rsidP="00D81AF6">
            <w:pPr>
              <w:pStyle w:val="bang0"/>
            </w:pPr>
            <w:r>
              <w:t>Location</w:t>
            </w:r>
          </w:p>
        </w:tc>
        <w:tc>
          <w:tcPr>
            <w:tcW w:w="1620" w:type="dxa"/>
            <w:shd w:val="clear" w:color="auto" w:fill="E6E6E6"/>
          </w:tcPr>
          <w:p w:rsidR="002305EC" w:rsidRPr="006055E2" w:rsidRDefault="002305EC" w:rsidP="00D81AF6">
            <w:pPr>
              <w:pStyle w:val="bang0"/>
            </w:pPr>
            <w:r>
              <w:t>Person in charge</w:t>
            </w:r>
          </w:p>
        </w:tc>
        <w:tc>
          <w:tcPr>
            <w:tcW w:w="3240" w:type="dxa"/>
            <w:shd w:val="clear" w:color="auto" w:fill="E6E6E6"/>
          </w:tcPr>
          <w:p w:rsidR="002305EC" w:rsidRPr="006055E2" w:rsidRDefault="002305EC" w:rsidP="00D81AF6">
            <w:pPr>
              <w:pStyle w:val="bang0"/>
            </w:pPr>
            <w:r>
              <w:t>Usage rule</w:t>
            </w:r>
          </w:p>
        </w:tc>
      </w:tr>
      <w:tr w:rsidR="002305EC" w:rsidRPr="00633398">
        <w:tblPrEx>
          <w:tblCellMar>
            <w:top w:w="0" w:type="dxa"/>
            <w:bottom w:w="0" w:type="dxa"/>
          </w:tblCellMar>
        </w:tblPrEx>
        <w:tc>
          <w:tcPr>
            <w:tcW w:w="2340" w:type="dxa"/>
          </w:tcPr>
          <w:p w:rsidR="002305EC" w:rsidRDefault="00704B81" w:rsidP="00D81AF6">
            <w:pPr>
              <w:pStyle w:val="bang0"/>
            </w:pPr>
            <w:r>
              <w:t>N/A</w:t>
            </w:r>
          </w:p>
        </w:tc>
        <w:tc>
          <w:tcPr>
            <w:tcW w:w="1980" w:type="dxa"/>
          </w:tcPr>
          <w:p w:rsidR="002305EC" w:rsidRPr="00310D5A" w:rsidRDefault="002305EC" w:rsidP="00D81AF6">
            <w:pPr>
              <w:pStyle w:val="bang0"/>
            </w:pPr>
          </w:p>
        </w:tc>
        <w:tc>
          <w:tcPr>
            <w:tcW w:w="1620" w:type="dxa"/>
          </w:tcPr>
          <w:p w:rsidR="002305EC" w:rsidRPr="000D7056" w:rsidRDefault="002305EC" w:rsidP="00D81AF6">
            <w:pPr>
              <w:pStyle w:val="bang0"/>
            </w:pPr>
          </w:p>
        </w:tc>
        <w:tc>
          <w:tcPr>
            <w:tcW w:w="3240" w:type="dxa"/>
          </w:tcPr>
          <w:p w:rsidR="002305EC" w:rsidRPr="00633398" w:rsidRDefault="002305EC" w:rsidP="00D81AF6">
            <w:pPr>
              <w:pStyle w:val="bang0"/>
            </w:pPr>
          </w:p>
        </w:tc>
      </w:tr>
    </w:tbl>
    <w:p w:rsidR="002162CA" w:rsidRDefault="002162CA" w:rsidP="00D81AF6">
      <w:pPr>
        <w:pStyle w:val="Heading2"/>
      </w:pPr>
      <w:r>
        <w:lastRenderedPageBreak/>
        <w:t>Version numbering rule</w:t>
      </w:r>
      <w:bookmarkEnd w:id="13"/>
    </w:p>
    <w:p w:rsidR="0057274F" w:rsidRDefault="0057274F" w:rsidP="00D81AF6">
      <w:pPr>
        <w:pStyle w:val="Heading4"/>
      </w:pPr>
      <w:r w:rsidRPr="0021498B">
        <w:t xml:space="preserve">For </w:t>
      </w:r>
      <w:r>
        <w:t xml:space="preserve">Documents: </w:t>
      </w:r>
    </w:p>
    <w:p w:rsidR="00AD2D3B" w:rsidRDefault="00AD2D3B" w:rsidP="00D81AF6">
      <w:r>
        <w:t xml:space="preserve">The version level is maintained as </w:t>
      </w:r>
      <w:r w:rsidR="00EA4F00">
        <w:t>numbered</w:t>
      </w:r>
      <w:r>
        <w:t xml:space="preserve"> identifier with two components</w:t>
      </w:r>
    </w:p>
    <w:p w:rsidR="00AD2D3B" w:rsidRDefault="00D8226A" w:rsidP="00D81AF6">
      <w:r>
        <w:rPr>
          <w:noProof/>
          <w:lang w:eastAsia="ja-JP"/>
        </w:rPr>
        <mc:AlternateContent>
          <mc:Choice Requires="wpg">
            <w:drawing>
              <wp:anchor distT="0" distB="0" distL="114300" distR="114300" simplePos="0" relativeHeight="251657728" behindDoc="0" locked="0" layoutInCell="1" allowOverlap="1">
                <wp:simplePos x="0" y="0"/>
                <wp:positionH relativeFrom="column">
                  <wp:posOffset>1895475</wp:posOffset>
                </wp:positionH>
                <wp:positionV relativeFrom="paragraph">
                  <wp:posOffset>-1270</wp:posOffset>
                </wp:positionV>
                <wp:extent cx="1695450" cy="603250"/>
                <wp:effectExtent l="0" t="0" r="0" b="0"/>
                <wp:wrapNone/>
                <wp:docPr id="11" name="Group 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95450" cy="603250"/>
                          <a:chOff x="4425" y="7199"/>
                          <a:chExt cx="2670" cy="950"/>
                        </a:xfrm>
                      </wpg:grpSpPr>
                      <wps:wsp>
                        <wps:cNvPr id="12" name="Rectangle 62"/>
                        <wps:cNvSpPr>
                          <a:spLocks noChangeArrowheads="1"/>
                        </wps:cNvSpPr>
                        <wps:spPr bwMode="auto">
                          <a:xfrm>
                            <a:off x="5295" y="7729"/>
                            <a:ext cx="88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A0D69" w:rsidRPr="00281DAB" w:rsidRDefault="00AA0D69" w:rsidP="00D81AF6">
                              <w:pPr>
                                <w:pStyle w:val="Table"/>
                              </w:pPr>
                              <w:r w:rsidRPr="00281DAB">
                                <w:t>1.1</w:t>
                              </w:r>
                            </w:p>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txbxContent>
                        </wps:txbx>
                        <wps:bodyPr rot="0" vert="horz" wrap="square" lIns="74295" tIns="8890" rIns="74295" bIns="8890" anchor="t" anchorCtr="0" upright="1">
                          <a:noAutofit/>
                        </wps:bodyPr>
                      </wps:wsp>
                      <wps:wsp>
                        <wps:cNvPr id="13" name="Line 63"/>
                        <wps:cNvCnPr/>
                        <wps:spPr bwMode="auto">
                          <a:xfrm flipV="1">
                            <a:off x="5895" y="7559"/>
                            <a:ext cx="195" cy="195"/>
                          </a:xfrm>
                          <a:prstGeom prst="line">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s:wsp>
                        <wps:cNvPr id="14" name="Rectangle 64"/>
                        <wps:cNvSpPr>
                          <a:spLocks noChangeArrowheads="1"/>
                        </wps:cNvSpPr>
                        <wps:spPr bwMode="auto">
                          <a:xfrm>
                            <a:off x="6000" y="7199"/>
                            <a:ext cx="1095"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A0D69" w:rsidRPr="00281DAB" w:rsidRDefault="00AA0D69" w:rsidP="00D81AF6">
                              <w:r w:rsidRPr="00281DAB">
                                <w:t>Revision</w:t>
                              </w:r>
                            </w:p>
                          </w:txbxContent>
                        </wps:txbx>
                        <wps:bodyPr rot="0" vert="horz" wrap="square" lIns="74295" tIns="8890" rIns="74295" bIns="8890" anchor="t" anchorCtr="0" upright="1">
                          <a:noAutofit/>
                        </wps:bodyPr>
                      </wps:wsp>
                      <wps:wsp>
                        <wps:cNvPr id="15" name="Rectangle 65"/>
                        <wps:cNvSpPr>
                          <a:spLocks noChangeArrowheads="1"/>
                        </wps:cNvSpPr>
                        <wps:spPr bwMode="auto">
                          <a:xfrm>
                            <a:off x="4425" y="7199"/>
                            <a:ext cx="1095"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A0D69" w:rsidRPr="00281DAB" w:rsidRDefault="00AA0D69" w:rsidP="00D81AF6">
                              <w:r w:rsidRPr="00281DAB">
                                <w:t>Version</w:t>
                              </w:r>
                            </w:p>
                          </w:txbxContent>
                        </wps:txbx>
                        <wps:bodyPr rot="0" vert="horz" wrap="square" lIns="74295" tIns="8890" rIns="74295" bIns="8890" anchor="t" anchorCtr="0" upright="1">
                          <a:noAutofit/>
                        </wps:bodyPr>
                      </wps:wsp>
                      <wps:wsp>
                        <wps:cNvPr id="16" name="Line 66"/>
                        <wps:cNvCnPr/>
                        <wps:spPr bwMode="auto">
                          <a:xfrm>
                            <a:off x="5385" y="7567"/>
                            <a:ext cx="180" cy="180"/>
                          </a:xfrm>
                          <a:prstGeom prst="line">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61" o:spid="_x0000_s1026" style="position:absolute;left:0;text-align:left;margin-left:149.25pt;margin-top:-.1pt;width:133.5pt;height:47.5pt;z-index:251657728" coordorigin="4425,7199" coordsize="2670,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">
                <v:rect id="Rectangle 62" o:spid="_x0000_s1027" style="position:absolute;left:5295;top:7729;width:885;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ccEsUA&#10;AADbAAAADwAAAGRycy9kb3ducmV2LnhtbERP30sCQRB+F/wflhF6Cd3NQvRylYqKFErUCnwbbse7&#10;w9vZY3fTq7++DQLf5uP7OdN5a2txJB8qxxquBgoEce5MxYWG9+1TfwwiRGSDtWPS8E0B5rNuZ4qZ&#10;cSde03ETC5FCOGSooYyxyaQMeUkWw8A1xInbO28xJugLaTyeUrit5VCpkbRYcWoosaGHkvLD5stq&#10;eHu9/Fjtbj6X1l9Pnhfy/lH9HJTWF7327hZEpDaexf/uF5PmD+Hvl3SAnP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RxwSxQAAANsAAAAPAAAAAAAAAAAAAAAAAJgCAABkcnMv&#10;ZG93bnJldi54bWxQSwUGAAAAAAQABAD1AAAAigMAAAAA&#10;" stroked="f">
                  <v:textbox inset="5.85pt,.7pt,5.85pt,.7pt">
                    <w:txbxContent>
                      <w:p w:rsidR="00AA0D69" w:rsidRPr="00281DAB" w:rsidRDefault="00AA0D69" w:rsidP="00D81AF6">
                        <w:pPr>
                          <w:pStyle w:val="Table"/>
                        </w:pPr>
                        <w:r w:rsidRPr="00281DAB">
                          <w:t>1.1</w:t>
                        </w:r>
                      </w:p>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txbxContent>
                  </v:textbox>
                </v:rect>
                <v:line id="Line 63" o:spid="_x0000_s1028" style="position:absolute;flip:y;visibility:visible;mso-wrap-style:square" from="5895,7559" to="6090,77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8Gm18IAAADbAAAADwAAAGRycy9kb3ducmV2LnhtbERPS2vCQBC+C/6HZQRvummFIqmrSEFQ&#10;9FIfYG+T7DQJzc6mu2uM/fVdQfA2H99zZovO1KIl5yvLCl7GCQji3OqKCwXHw2o0BeEDssbaMim4&#10;kYfFvN+bYartlT+p3YdCxBD2KSooQ2hSKX1ekkE/tg1x5L6tMxgidIXUDq8x3NTyNUnepMGKY0OJ&#10;DX2UlP/sL0aBO2dyfdnY+vev/cpOq2y3DcupUsNBt3wHEagLT/HDvdZx/gTuv8QD5Pw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8Gm18IAAADbAAAADwAAAAAAAAAAAAAA&#10;AAChAgAAZHJzL2Rvd25yZXYueG1sUEsFBgAAAAAEAAQA+QAAAJADAAAAAA==&#10;" strokecolor="gray"/>
                <v:rect id="Rectangle 64" o:spid="_x0000_s1029" style="position:absolute;left:6000;top:7199;width:1095;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Ih/cUA&#10;AADbAAAADwAAAGRycy9kb3ducmV2LnhtbERP30sCQRB+D/wflhF6Cd2tRPR0lYqKFErUEnwbbse7&#10;w9vZY3fTq7++DYLe5uP7OdN5a2txIh8qxxqu+woEce5MxYWG9+1TbwQiRGSDtWPS8EUB5rPOxRQz&#10;4868ptMmFiKFcMhQQxljk0kZ8pIshr5riBN3cN5iTNAX0ng8p3BbyxulhtJixamhxIYeSsqPm0+r&#10;4e316mO1H+yW1t+Onxfy/lF9H5XWl932bgIiUhv/xX/uF5PmD+D3l3SAnP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4iH9xQAAANsAAAAPAAAAAAAAAAAAAAAAAJgCAABkcnMv&#10;ZG93bnJldi54bWxQSwUGAAAAAAQABAD1AAAAigMAAAAA&#10;" stroked="f">
                  <v:textbox inset="5.85pt,.7pt,5.85pt,.7pt">
                    <w:txbxContent>
                      <w:p w:rsidR="00AA0D69" w:rsidRPr="00281DAB" w:rsidRDefault="00AA0D69" w:rsidP="00D81AF6">
                        <w:r w:rsidRPr="00281DAB">
                          <w:t>Revision</w:t>
                        </w:r>
                      </w:p>
                    </w:txbxContent>
                  </v:textbox>
                </v:rect>
                <v:rect id="Rectangle 65" o:spid="_x0000_s1030" style="position:absolute;left:4425;top:7199;width:1095;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a6EZsUA&#10;AADbAAAADwAAAGRycy9kb3ducmV2LnhtbERP30sCQRB+D/oflgl6Cd3NUuxylYwKFVQ0DXobbqe7&#10;w9vZY3fTq7++DYLe5uP7OaNJa2txJB8qxxquuwoEce5MxYWG3etzZwgiRGSDtWPS8EUBJuPzsxFm&#10;xp14Q8dtLEQK4ZChhjLGJpMy5CVZDF3XECfuw3mLMUFfSOPxlMJtLXtKDaTFilNDiQ09lpQftp9W&#10;w2p5tV+/374trL+5e5nL6ZP6PiitLy/ah3sQkdr4L/5zz0ya34ffX9IBcv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roRmxQAAANsAAAAPAAAAAAAAAAAAAAAAAJgCAABkcnMv&#10;ZG93bnJldi54bWxQSwUGAAAAAAQABAD1AAAAigMAAAAA&#10;" stroked="f">
                  <v:textbox inset="5.85pt,.7pt,5.85pt,.7pt">
                    <w:txbxContent>
                      <w:p w:rsidR="00AA0D69" w:rsidRPr="00281DAB" w:rsidRDefault="00AA0D69" w:rsidP="00D81AF6">
                        <w:r w:rsidRPr="00281DAB">
                          <w:t>Version</w:t>
                        </w:r>
                      </w:p>
                    </w:txbxContent>
                  </v:textbox>
                </v:rect>
                <v:line id="Line 66" o:spid="_x0000_s1031" style="position:absolute;visibility:visible;mso-wrap-style:square" from="5385,7567" to="5565,77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KKlYr0AAADbAAAADwAAAGRycy9kb3ducmV2LnhtbESPzQrCMBCE74LvEFbwpqkeRKtRRBC8&#10;+gd6W5u1LTabkkRb394IgrddZna+2cWqNZV4kfOlZQWjYQKCOLO65FzB6bgdTEH4gKyxskwK3uRh&#10;tex2Fphq2/CeXoeQixjCPkUFRQh1KqXPCjLoh7YmjtrdOoMhri6X2mETw00lx0kykQZLjoQCa9oU&#10;lD0OT6MAW31ubpt3cplVN4N55FwdK9Xvtes5iEBt+Jt/1zsd60/g+0scQC4/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AyipWK9AAAA2wAAAA8AAAAAAAAAAAAAAAAAoQIA&#10;AGRycy9kb3ducmV2LnhtbFBLBQYAAAAABAAEAPkAAACLAwAAAAA=&#10;" strokecolor="gray"/>
              </v:group>
            </w:pict>
          </mc:Fallback>
        </mc:AlternateContent>
      </w:r>
      <w:r w:rsidR="00AD2D3B">
        <w:t xml:space="preserve"> </w:t>
      </w:r>
    </w:p>
    <w:p w:rsidR="00AD2D3B" w:rsidRDefault="00AD2D3B" w:rsidP="00D81AF6"/>
    <w:p w:rsidR="00AA0D69" w:rsidRDefault="00AA0D69" w:rsidP="00D81AF6"/>
    <w:p w:rsidR="00AD2D3B" w:rsidRDefault="00AD2D3B" w:rsidP="00D81AF6">
      <w:r>
        <w:t xml:space="preserve">The original version will be numbered </w:t>
      </w:r>
      <w:r w:rsidRPr="0021498B">
        <w:rPr>
          <w:color w:val="0000FF"/>
        </w:rPr>
        <w:t>0.1</w:t>
      </w:r>
      <w:r>
        <w:t xml:space="preserve">. Subsequent revisions will be numbered </w:t>
      </w:r>
      <w:r w:rsidRPr="003C628D">
        <w:rPr>
          <w:color w:val="0000FF"/>
        </w:rPr>
        <w:t>0.2, 0.3</w:t>
      </w:r>
      <w:r>
        <w:rPr>
          <w:color w:val="0000FF"/>
        </w:rPr>
        <w:t>.</w:t>
      </w:r>
      <w:r>
        <w:t xml:space="preserve"> The release version will be </w:t>
      </w:r>
      <w:r w:rsidRPr="003C628D">
        <w:rPr>
          <w:color w:val="0000FF"/>
        </w:rPr>
        <w:t>1.0</w:t>
      </w:r>
      <w:r>
        <w:t xml:space="preserve">. </w:t>
      </w:r>
    </w:p>
    <w:p w:rsidR="00AD2D3B" w:rsidRDefault="00AD2D3B" w:rsidP="00D81AF6">
      <w:r w:rsidRPr="00233170">
        <w:rPr>
          <w:b/>
        </w:rPr>
        <w:t>Version number</w:t>
      </w:r>
      <w:r>
        <w:t xml:space="preserve">, which appears to the left of the decimal. It changes only when the </w:t>
      </w:r>
      <w:r w:rsidR="00EA4F00">
        <w:t>core</w:t>
      </w:r>
      <w:r>
        <w:t xml:space="preserve"> architecture of the item changes. For example: when an item is completely overhauled, with substantial internal changes, the version 1.0 would become version 2.0 </w:t>
      </w:r>
    </w:p>
    <w:p w:rsidR="00AD2D3B" w:rsidRPr="002C2978" w:rsidRDefault="00AD2D3B" w:rsidP="00D81AF6">
      <w:r w:rsidRPr="00233170">
        <w:rPr>
          <w:b/>
        </w:rPr>
        <w:t>Revision number</w:t>
      </w:r>
      <w:r>
        <w:t>, which appears to the right of the decimal. It changes when existing content is changed, but the overall structure and flow of the item remains the same. The normal sequence of revision is 1.1, 1.2 and so on.</w:t>
      </w:r>
    </w:p>
    <w:p w:rsidR="0057274F" w:rsidRDefault="0021498B" w:rsidP="00D81AF6">
      <w:pPr>
        <w:pStyle w:val="Heading4"/>
      </w:pPr>
      <w:r w:rsidRPr="0021498B">
        <w:t>For Software Source Files</w:t>
      </w:r>
      <w:r>
        <w:t xml:space="preserve">: </w:t>
      </w:r>
    </w:p>
    <w:p w:rsidR="00AD2D3B" w:rsidRDefault="00AD2D3B" w:rsidP="00D81AF6">
      <w:r>
        <w:t xml:space="preserve">Software executables and support files are generally identified by name and version number, such as “Main DB v1.1.a”. </w:t>
      </w:r>
      <w:r w:rsidR="00EA4F00">
        <w:t xml:space="preserve">The scratch edition will be </w:t>
      </w:r>
      <w:r w:rsidR="00EA4F00" w:rsidRPr="0021498B">
        <w:rPr>
          <w:color w:val="0000FF"/>
        </w:rPr>
        <w:t>1.0.</w:t>
      </w:r>
      <w:r w:rsidR="00EA4F00">
        <w:t xml:space="preserve"> </w:t>
      </w:r>
      <w:r>
        <w:t>The version numbering scheme consists of three components:</w:t>
      </w:r>
    </w:p>
    <w:p w:rsidR="00AD2D3B" w:rsidRDefault="00D8226A" w:rsidP="00D81AF6">
      <w:pPr>
        <w:rPr>
          <w:lang w:val="da-DK"/>
        </w:rPr>
      </w:pPr>
      <w:r>
        <w:rPr>
          <w:noProof/>
          <w:lang w:eastAsia="ja-JP"/>
        </w:rPr>
        <mc:AlternateContent>
          <mc:Choice Requires="wpg">
            <w:drawing>
              <wp:anchor distT="0" distB="0" distL="114300" distR="114300" simplePos="0" relativeHeight="251658752" behindDoc="0" locked="0" layoutInCell="1" allowOverlap="1">
                <wp:simplePos x="0" y="0"/>
                <wp:positionH relativeFrom="column">
                  <wp:posOffset>1885950</wp:posOffset>
                </wp:positionH>
                <wp:positionV relativeFrom="paragraph">
                  <wp:posOffset>132080</wp:posOffset>
                </wp:positionV>
                <wp:extent cx="2257425" cy="603250"/>
                <wp:effectExtent l="0" t="0" r="0" b="0"/>
                <wp:wrapNone/>
                <wp:docPr id="3" name="Group 6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57425" cy="603250"/>
                          <a:chOff x="4650" y="12389"/>
                          <a:chExt cx="3555" cy="950"/>
                        </a:xfrm>
                      </wpg:grpSpPr>
                      <wps:wsp>
                        <wps:cNvPr id="4" name="Rectangle 68"/>
                        <wps:cNvSpPr>
                          <a:spLocks noChangeArrowheads="1"/>
                        </wps:cNvSpPr>
                        <wps:spPr bwMode="auto">
                          <a:xfrm>
                            <a:off x="5520" y="12919"/>
                            <a:ext cx="88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A0D69" w:rsidRPr="00281DAB" w:rsidRDefault="00AA0D69" w:rsidP="00D81AF6">
                              <w:pPr>
                                <w:pStyle w:val="Table"/>
                              </w:pPr>
                              <w:r w:rsidRPr="00281DAB">
                                <w:t>1.1</w:t>
                              </w:r>
                              <w:r>
                                <w:t>a</w:t>
                              </w:r>
                            </w:p>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txbxContent>
                        </wps:txbx>
                        <wps:bodyPr rot="0" vert="horz" wrap="square" lIns="74295" tIns="8890" rIns="74295" bIns="8890" anchor="t" anchorCtr="0" upright="1">
                          <a:noAutofit/>
                        </wps:bodyPr>
                      </wps:wsp>
                      <wps:wsp>
                        <wps:cNvPr id="5" name="Line 69"/>
                        <wps:cNvCnPr/>
                        <wps:spPr bwMode="auto">
                          <a:xfrm flipV="1">
                            <a:off x="6075" y="12749"/>
                            <a:ext cx="240" cy="300"/>
                          </a:xfrm>
                          <a:prstGeom prst="line">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s:wsp>
                        <wps:cNvPr id="6" name="Rectangle 70"/>
                        <wps:cNvSpPr>
                          <a:spLocks noChangeArrowheads="1"/>
                        </wps:cNvSpPr>
                        <wps:spPr bwMode="auto">
                          <a:xfrm>
                            <a:off x="6060" y="12389"/>
                            <a:ext cx="1095"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A0D69" w:rsidRPr="00281DAB" w:rsidRDefault="00AA0D69" w:rsidP="00D81AF6">
                              <w:r w:rsidRPr="00281DAB">
                                <w:t>Revision</w:t>
                              </w:r>
                            </w:p>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txbxContent>
                        </wps:txbx>
                        <wps:bodyPr rot="0" vert="horz" wrap="square" lIns="74295" tIns="8890" rIns="74295" bIns="8890" anchor="t" anchorCtr="0" upright="1">
                          <a:noAutofit/>
                        </wps:bodyPr>
                      </wps:wsp>
                      <wps:wsp>
                        <wps:cNvPr id="7" name="Rectangle 71"/>
                        <wps:cNvSpPr>
                          <a:spLocks noChangeArrowheads="1"/>
                        </wps:cNvSpPr>
                        <wps:spPr bwMode="auto">
                          <a:xfrm>
                            <a:off x="4650" y="12389"/>
                            <a:ext cx="1095"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A0D69" w:rsidRPr="00281DAB" w:rsidRDefault="00AA0D69" w:rsidP="00D81AF6">
                              <w:r w:rsidRPr="00281DAB">
                                <w:t>Version</w:t>
                              </w:r>
                            </w:p>
                            <w:p w:rsidR="00AA0D69" w:rsidRDefault="00AA0D69" w:rsidP="00D81AF6">
                              <w:pPr>
                                <w:pStyle w:val="BodyText"/>
                              </w:pPr>
                            </w:p>
                            <w:p w:rsidR="00AA0D69" w:rsidRDefault="00AA0D69" w:rsidP="00D81AF6">
                              <w:pPr>
                                <w:pStyle w:val="BodyText"/>
                              </w:pPr>
                            </w:p>
                            <w:p w:rsidR="00AA0D69" w:rsidRDefault="00AA0D69" w:rsidP="00D81AF6">
                              <w:pPr>
                                <w:pStyle w:val="BodyText"/>
                                <w:numPr>
                                  <w:ins w:id="14" w:author="Le Thanh Son" w:date="2008-04-29T09:49:00Z"/>
                                </w:numPr>
                              </w:pPr>
                            </w:p>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Pr>
                                <w:pStyle w:val="BodyText"/>
                                <w:numPr>
                                  <w:ins w:id="15" w:author="Le Thanh Son" w:date="2008-05-12T14:07:00Z"/>
                                </w:numPr>
                              </w:pPr>
                            </w:p>
                            <w:p w:rsidR="00AA0D69" w:rsidRDefault="00AA0D69" w:rsidP="00D81AF6">
                              <w:pPr>
                                <w:pStyle w:val="BodyText"/>
                                <w:numPr>
                                  <w:ins w:id="16" w:author="Le Thanh Son" w:date="2008-05-12T14:07:00Z"/>
                                </w:numPr>
                              </w:pPr>
                            </w:p>
                            <w:p w:rsidR="00AA0D69" w:rsidRDefault="00AA0D69" w:rsidP="00D81AF6">
                              <w:pPr>
                                <w:pStyle w:val="BodyText"/>
                                <w:numPr>
                                  <w:ins w:id="17" w:author="Le Thanh Son" w:date="2008-05-12T14:07:00Z"/>
                                </w:numPr>
                              </w:pPr>
                            </w:p>
                            <w:p w:rsidR="00AA0D69" w:rsidRDefault="00AA0D69" w:rsidP="00D81AF6">
                              <w:pPr>
                                <w:pStyle w:val="BodyText"/>
                                <w:numPr>
                                  <w:ins w:id="18" w:author="Le Thanh Son" w:date="2008-05-12T14:07:00Z"/>
                                </w:numPr>
                              </w:pPr>
                            </w:p>
                            <w:p w:rsidR="00AA0D69" w:rsidRDefault="00AA0D69" w:rsidP="00D81AF6">
                              <w:pPr>
                                <w:pStyle w:val="BodyText"/>
                                <w:numPr>
                                  <w:ins w:id="19" w:author="Le Thanh Son" w:date="2008-05-12T14:07:00Z"/>
                                </w:numPr>
                              </w:pPr>
                            </w:p>
                            <w:p w:rsidR="00AA0D69" w:rsidRDefault="00AA0D69" w:rsidP="00D81AF6">
                              <w:pPr>
                                <w:pStyle w:val="BodyText"/>
                                <w:numPr>
                                  <w:ins w:id="20" w:author="Le Thanh Son" w:date="2008-05-12T14:07:00Z"/>
                                </w:numPr>
                              </w:pPr>
                            </w:p>
                            <w:p w:rsidR="00AA0D69" w:rsidRDefault="00AA0D69" w:rsidP="00D81AF6">
                              <w:pPr>
                                <w:pStyle w:val="BodyText"/>
                                <w:numPr>
                                  <w:ins w:id="21" w:author="Le Thanh Son" w:date="2008-05-12T14:07:00Z"/>
                                </w:numPr>
                              </w:pPr>
                            </w:p>
                            <w:p w:rsidR="00AA0D69" w:rsidRDefault="00AA0D69" w:rsidP="00D81AF6">
                              <w:pPr>
                                <w:pStyle w:val="BodyText"/>
                                <w:numPr>
                                  <w:ins w:id="22" w:author="Le Thanh Son" w:date="2008-05-12T14:07:00Z"/>
                                </w:numPr>
                              </w:pPr>
                            </w:p>
                          </w:txbxContent>
                        </wps:txbx>
                        <wps:bodyPr rot="0" vert="horz" wrap="square" lIns="74295" tIns="8890" rIns="74295" bIns="8890" anchor="t" anchorCtr="0" upright="1">
                          <a:noAutofit/>
                        </wps:bodyPr>
                      </wps:wsp>
                      <wps:wsp>
                        <wps:cNvPr id="8" name="Line 72"/>
                        <wps:cNvCnPr/>
                        <wps:spPr bwMode="auto">
                          <a:xfrm>
                            <a:off x="5430" y="12742"/>
                            <a:ext cx="315" cy="315"/>
                          </a:xfrm>
                          <a:prstGeom prst="line">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s:wsp>
                        <wps:cNvPr id="9" name="Line 73"/>
                        <wps:cNvCnPr/>
                        <wps:spPr bwMode="auto">
                          <a:xfrm flipV="1">
                            <a:off x="6495" y="12748"/>
                            <a:ext cx="734" cy="369"/>
                          </a:xfrm>
                          <a:prstGeom prst="line">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s:wsp>
                        <wps:cNvPr id="10" name="Rectangle 74"/>
                        <wps:cNvSpPr>
                          <a:spLocks noChangeArrowheads="1"/>
                        </wps:cNvSpPr>
                        <wps:spPr bwMode="auto">
                          <a:xfrm>
                            <a:off x="7110" y="12389"/>
                            <a:ext cx="1095"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A0D69" w:rsidRPr="00281DAB" w:rsidRDefault="00AA0D69" w:rsidP="00D81AF6">
                              <w:r>
                                <w:t>Update</w:t>
                              </w:r>
                            </w:p>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Pr>
                                <w:rPr>
                                  <w:lang w:val="en-IE"/>
                                </w:rPr>
                              </w:pPr>
                              <w:proofErr w:type="gramStart"/>
                              <w:r>
                                <w:rPr>
                                  <w:lang w:val="en-IE"/>
                                </w:rPr>
                                <w:t>view</w:t>
                              </w:r>
                              <w:proofErr w:type="gramEnd"/>
                            </w:p>
                            <w:p w:rsidR="00AA0D69" w:rsidRDefault="00AA0D69" w:rsidP="00D81AF6">
                              <w:pPr>
                                <w:pStyle w:val="BodyText"/>
                              </w:pPr>
                            </w:p>
                            <w:p w:rsidR="00AA0D69" w:rsidRDefault="00AA0D69" w:rsidP="00D81AF6">
                              <w:pPr>
                                <w:pStyle w:val="BodyText"/>
                              </w:pPr>
                            </w:p>
                            <w:p w:rsidR="00AA0D69" w:rsidRDefault="00AA0D69" w:rsidP="00D81AF6">
                              <w:pPr>
                                <w:pStyle w:val="BodyText"/>
                              </w:pPr>
                            </w:p>
                            <w:p w:rsidR="00AA0D69" w:rsidRDefault="00AA0D69" w:rsidP="00D81AF6"/>
                            <w:p w:rsidR="00AA0D69" w:rsidRDefault="00AA0D69" w:rsidP="00D81AF6">
                              <w:pPr>
                                <w:pStyle w:val="BodyText"/>
                                <w:numPr>
                                  <w:ins w:id="23" w:author="Le Thanh Son" w:date="2008-05-12T14:07:00Z"/>
                                </w:numPr>
                              </w:pPr>
                            </w:p>
                          </w:txbxContent>
                        </wps:txbx>
                        <wps:bodyPr rot="0" vert="horz" wrap="square" lIns="74295" tIns="8890" rIns="74295" bIns="889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67" o:spid="_x0000_s1032" style="position:absolute;left:0;text-align:left;margin-left:148.5pt;margin-top:10.4pt;width:177.75pt;height:47.5pt;z-index:251658752" coordorigin="4650,12389" coordsize="3555,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">
                <v:rect id="Rectangle 68" o:spid="_x0000_s1033" style="position:absolute;left:5520;top:12919;width:885;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mINWMcA&#10;AADaAAAADwAAAGRycy9kb3ducmV2LnhtbESPUUsCQRSF3wP/w3CFXkJnKhFdHaWiIoUStQTfLjvX&#10;3cWdO8vMpFu/vgmCHg/nnO9wpvPW1uJEPlSONVz3FQji3JmKCw3v26feCESIyAZrx6ThiwLMZ52L&#10;KWbGnXlNp00sRIJwyFBDGWOTSRnykiyGvmuIk3dw3mJM0hfSeDwnuK3ljVJDabHitFBiQw8l5cfN&#10;p9Xw9nr1sdoPdkvrb8fPC3n/qL6PSuvLbns3ARGpjf/hv/aL0TCA3yvpBsjZ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5iDVjHAAAA2gAAAA8AAAAAAAAAAAAAAAAAmAIAAGRy&#10;cy9kb3ducmV2LnhtbFBLBQYAAAAABAAEAPUAAACMAwAAAAA=&#10;" stroked="f">
                  <v:textbox inset="5.85pt,.7pt,5.85pt,.7pt">
                    <w:txbxContent>
                      <w:p w:rsidR="00AA0D69" w:rsidRPr="00281DAB" w:rsidRDefault="00AA0D69" w:rsidP="00D81AF6">
                        <w:pPr>
                          <w:pStyle w:val="Table"/>
                        </w:pPr>
                        <w:r w:rsidRPr="00281DAB">
                          <w:t>1.1</w:t>
                        </w:r>
                        <w:r>
                          <w:t>a</w:t>
                        </w:r>
                      </w:p>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txbxContent>
                  </v:textbox>
                </v:rect>
                <v:line id="Line 69" o:spid="_x0000_s1034" style="position:absolute;flip:y;visibility:visible;mso-wrap-style:square" from="6075,12749" to="6315,130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aabAsQAAADaAAAADwAAAGRycy9kb3ducmV2LnhtbESPQWvCQBSE7wX/w/IEb3WjYJHoKiII&#10;lnqpVdDbS/aZBLNv4+4aY399t1DocZiZb5j5sjO1aMn5yrKC0TABQZxbXXGh4PC1eZ2C8AFZY22Z&#10;FDzJw3LRe5ljqu2DP6ndh0JECPsUFZQhNKmUPi/JoB/ahjh6F+sMhihdIbXDR4SbWo6T5E0arDgu&#10;lNjQuqT8ur8bBe6Uye393da37/acHTfZ7iOspkoN+t1qBiJQF/7Df+2tVjCB3yvxBsjF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JppsCxAAAANoAAAAPAAAAAAAAAAAA&#10;AAAAAKECAABkcnMvZG93bnJldi54bWxQSwUGAAAAAAQABAD5AAAAkgMAAAAA&#10;" strokecolor="gray"/>
                <v:rect id="Rectangle 70" o:spid="_x0000_s1035" style="position:absolute;left:6060;top:12389;width:1095;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w2tMcA&#10;AADaAAAADwAAAGRycy9kb3ducmV2LnhtbESP3WoCMRSE7wXfIRyhN0WT/iC6NUpb2lKFVtS24N1h&#10;c9xd3JwsSarbPr0pFLwcZuYbZjJrbS0O5EPlWMPVQIEgzp2puNDwsXnuj0CEiGywdkwafijAbNrt&#10;TDAz7sgrOqxjIRKEQ4YayhibTMqQl2QxDFxDnLyd8xZjkr6QxuMxwW0tr5UaSosVp4USG3osKd+v&#10;v62G97fLz+X29mth/c34ZS4fntTvXml90Wvv70BEauM5/N9+NRqG8Hcl3QA5PQ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H8NrTHAAAA2gAAAA8AAAAAAAAAAAAAAAAAmAIAAGRy&#10;cy9kb3ducmV2LnhtbFBLBQYAAAAABAAEAPUAAACMAwAAAAA=&#10;" stroked="f">
                  <v:textbox inset="5.85pt,.7pt,5.85pt,.7pt">
                    <w:txbxContent>
                      <w:p w:rsidR="00AA0D69" w:rsidRPr="00281DAB" w:rsidRDefault="00AA0D69" w:rsidP="00D81AF6">
                        <w:r w:rsidRPr="00281DAB">
                          <w:t>Revision</w:t>
                        </w:r>
                      </w:p>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txbxContent>
                  </v:textbox>
                </v:rect>
                <v:rect id="Rectangle 71" o:spid="_x0000_s1036" style="position:absolute;left:4650;top:12389;width:1095;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CTL8cA&#10;AADaAAAADwAAAGRycy9kb3ducmV2LnhtbESPUUsCQRSF34P+w3CDXkJnslDbHCWjQgUVTYPeLju3&#10;3cWdO8vMpFu/vgmCHg/nnO9wRpPW1uJIPlSONVx3FQji3JmKCw271+fOEESIyAZrx6ThiwJMxudn&#10;I8yMO/GGjttYiAThkKGGMsYmkzLkJVkMXdcQJ+/DeYsxSV9I4/GU4LaWPaX60mLFaaHEhh5Lyg/b&#10;T6thtbzar99v3xbW39y9zOX0SX0flNaXF+3DPYhIbfwP/7VnRsMAfq+kGyDH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6wky/HAAAA2gAAAA8AAAAAAAAAAAAAAAAAmAIAAGRy&#10;cy9kb3ducmV2LnhtbFBLBQYAAAAABAAEAPUAAACMAwAAAAA=&#10;" stroked="f">
                  <v:textbox inset="5.85pt,.7pt,5.85pt,.7pt">
                    <w:txbxContent>
                      <w:p w:rsidR="00AA0D69" w:rsidRPr="00281DAB" w:rsidRDefault="00AA0D69" w:rsidP="00D81AF6">
                        <w:r w:rsidRPr="00281DAB">
                          <w:t>Version</w:t>
                        </w:r>
                      </w:p>
                      <w:p w:rsidR="00AA0D69" w:rsidRDefault="00AA0D69" w:rsidP="00D81AF6">
                        <w:pPr>
                          <w:pStyle w:val="BodyText"/>
                        </w:pPr>
                      </w:p>
                      <w:p w:rsidR="00AA0D69" w:rsidRDefault="00AA0D69" w:rsidP="00D81AF6">
                        <w:pPr>
                          <w:pStyle w:val="BodyText"/>
                        </w:pPr>
                      </w:p>
                      <w:p w:rsidR="00AA0D69" w:rsidRDefault="00AA0D69" w:rsidP="00D81AF6">
                        <w:pPr>
                          <w:pStyle w:val="BodyText"/>
                          <w:numPr>
                            <w:ins w:id="24" w:author="Le Thanh Son" w:date="2008-04-29T09:49:00Z"/>
                          </w:numPr>
                        </w:pPr>
                      </w:p>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Pr>
                          <w:pStyle w:val="BodyText"/>
                          <w:numPr>
                            <w:ins w:id="25" w:author="Le Thanh Son" w:date="2008-05-12T14:07:00Z"/>
                          </w:numPr>
                        </w:pPr>
                      </w:p>
                      <w:p w:rsidR="00AA0D69" w:rsidRDefault="00AA0D69" w:rsidP="00D81AF6">
                        <w:pPr>
                          <w:pStyle w:val="BodyText"/>
                          <w:numPr>
                            <w:ins w:id="26" w:author="Le Thanh Son" w:date="2008-05-12T14:07:00Z"/>
                          </w:numPr>
                        </w:pPr>
                      </w:p>
                      <w:p w:rsidR="00AA0D69" w:rsidRDefault="00AA0D69" w:rsidP="00D81AF6">
                        <w:pPr>
                          <w:pStyle w:val="BodyText"/>
                          <w:numPr>
                            <w:ins w:id="27" w:author="Le Thanh Son" w:date="2008-05-12T14:07:00Z"/>
                          </w:numPr>
                        </w:pPr>
                      </w:p>
                      <w:p w:rsidR="00AA0D69" w:rsidRDefault="00AA0D69" w:rsidP="00D81AF6">
                        <w:pPr>
                          <w:pStyle w:val="BodyText"/>
                          <w:numPr>
                            <w:ins w:id="28" w:author="Le Thanh Son" w:date="2008-05-12T14:07:00Z"/>
                          </w:numPr>
                        </w:pPr>
                      </w:p>
                      <w:p w:rsidR="00AA0D69" w:rsidRDefault="00AA0D69" w:rsidP="00D81AF6">
                        <w:pPr>
                          <w:pStyle w:val="BodyText"/>
                          <w:numPr>
                            <w:ins w:id="29" w:author="Le Thanh Son" w:date="2008-05-12T14:07:00Z"/>
                          </w:numPr>
                        </w:pPr>
                      </w:p>
                      <w:p w:rsidR="00AA0D69" w:rsidRDefault="00AA0D69" w:rsidP="00D81AF6">
                        <w:pPr>
                          <w:pStyle w:val="BodyText"/>
                          <w:numPr>
                            <w:ins w:id="30" w:author="Le Thanh Son" w:date="2008-05-12T14:07:00Z"/>
                          </w:numPr>
                        </w:pPr>
                      </w:p>
                      <w:p w:rsidR="00AA0D69" w:rsidRDefault="00AA0D69" w:rsidP="00D81AF6">
                        <w:pPr>
                          <w:pStyle w:val="BodyText"/>
                          <w:numPr>
                            <w:ins w:id="31" w:author="Le Thanh Son" w:date="2008-05-12T14:07:00Z"/>
                          </w:numPr>
                        </w:pPr>
                      </w:p>
                      <w:p w:rsidR="00AA0D69" w:rsidRDefault="00AA0D69" w:rsidP="00D81AF6">
                        <w:pPr>
                          <w:pStyle w:val="BodyText"/>
                          <w:numPr>
                            <w:ins w:id="32" w:author="Le Thanh Son" w:date="2008-05-12T14:07:00Z"/>
                          </w:numPr>
                        </w:pPr>
                      </w:p>
                    </w:txbxContent>
                  </v:textbox>
                </v:rect>
                <v:line id="Line 72" o:spid="_x0000_s1037" style="position:absolute;visibility:visible;mso-wrap-style:square" from="5430,12742" to="5745,130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FHPPrwAAADaAAAADwAAAGRycy9kb3ducmV2LnhtbERPTYvCMBC9L/gfwgjeNHUPslajiCDs&#10;VXcX9DZtxrbYTEoSbf33zkHY4+N9r7eDa9WDQmw8G5jPMlDEpbcNVwZ+fw7TL1AxIVtsPZOBJ0XY&#10;bkYfa8yt7/lIj1OqlIRwzNFAnVKXax3LmhzGme+Ihbv64DAJDJW2AXsJd63+zLKFdtiwNNTY0b6m&#10;8na6OwM42L++2D+z87ItHFbScwlszGQ87FagEg3pX/x2f1sDslWuyA3Qmxc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2FHPPrwAAADaAAAADwAAAAAAAAAAAAAAAAChAgAA&#10;ZHJzL2Rvd25yZXYueG1sUEsFBgAAAAAEAAQA+QAAAIoDAAAAAA==&#10;" strokecolor="gray"/>
                <v:line id="Line 73" o:spid="_x0000_s1038" style="position:absolute;flip:y;visibility:visible;mso-wrap-style:square" from="6495,12748" to="7229,131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OuRB8QAAADaAAAADwAAAGRycy9kb3ducmV2LnhtbESPQWvCQBSE7wX/w/IEb3WjB7HRVUQQ&#10;LPVSq6C3l+wzCWbfxt01xv76bqHQ4zAz3zDzZWdq0ZLzlWUFo2ECgji3uuJCweFr8zoF4QOyxtoy&#10;KXiSh+Wi9zLHVNsHf1K7D4WIEPYpKihDaFIpfV6SQT+0DXH0LtYZDFG6QmqHjwg3tRwnyUQarDgu&#10;lNjQuqT8ur8bBe6Uye393da37/acHTfZ7iOspkoN+t1qBiJQF/7Df+2tVvAGv1fiDZCL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I65EHxAAAANoAAAAPAAAAAAAAAAAA&#10;AAAAAKECAABkcnMvZG93bnJldi54bWxQSwUGAAAAAAQABAD5AAAAkgMAAAAA&#10;" strokecolor="gray"/>
                <v:rect id="Rectangle 74" o:spid="_x0000_s1039" style="position:absolute;left:7110;top:12389;width:1095;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kn/sgA&#10;AADbAAAADwAAAGRycy9kb3ducmV2LnhtbESPT0sDMRDF7wW/QxjBi7SJf5B2bVpUtFhBxVYFb8Nm&#10;3F26mSxJbFc/fecg9DbDe/Peb6bz3rdqSzE1gS2cjQwo4jK4hisL7+uH4RhUysgO28Bk4ZcSzGdH&#10;gykWLuz4jbarXCkJ4VSghTrnrtA6lTV5TKPQEYv2HaLHLGustIu4k3Df6nNjrrTHhqWhxo7uaio3&#10;qx9v4eX59OP16/LzyceLyWKpb+/N38ZYe3Lc31yDytTng/n/+tEJvtDLLzKAnu0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R2Sf+yAAAANsAAAAPAAAAAAAAAAAAAAAAAJgCAABk&#10;cnMvZG93bnJldi54bWxQSwUGAAAAAAQABAD1AAAAjQMAAAAA&#10;" stroked="f">
                  <v:textbox inset="5.85pt,.7pt,5.85pt,.7pt">
                    <w:txbxContent>
                      <w:p w:rsidR="00AA0D69" w:rsidRPr="00281DAB" w:rsidRDefault="00AA0D69" w:rsidP="00D81AF6">
                        <w:r>
                          <w:t>Update</w:t>
                        </w:r>
                      </w:p>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Pr>
                          <w:rPr>
                            <w:lang w:val="en-IE"/>
                          </w:rPr>
                        </w:pPr>
                        <w:proofErr w:type="gramStart"/>
                        <w:r>
                          <w:rPr>
                            <w:lang w:val="en-IE"/>
                          </w:rPr>
                          <w:t>view</w:t>
                        </w:r>
                        <w:proofErr w:type="gramEnd"/>
                      </w:p>
                      <w:p w:rsidR="00AA0D69" w:rsidRDefault="00AA0D69" w:rsidP="00D81AF6">
                        <w:pPr>
                          <w:pStyle w:val="BodyText"/>
                        </w:pPr>
                      </w:p>
                      <w:p w:rsidR="00AA0D69" w:rsidRDefault="00AA0D69" w:rsidP="00D81AF6">
                        <w:pPr>
                          <w:pStyle w:val="BodyText"/>
                        </w:pPr>
                      </w:p>
                      <w:p w:rsidR="00AA0D69" w:rsidRDefault="00AA0D69" w:rsidP="00D81AF6">
                        <w:pPr>
                          <w:pStyle w:val="BodyText"/>
                        </w:pPr>
                      </w:p>
                      <w:p w:rsidR="00AA0D69" w:rsidRDefault="00AA0D69" w:rsidP="00D81AF6"/>
                      <w:p w:rsidR="00AA0D69" w:rsidRDefault="00AA0D69" w:rsidP="00D81AF6">
                        <w:pPr>
                          <w:pStyle w:val="BodyText"/>
                          <w:numPr>
                            <w:ins w:id="33" w:author="Le Thanh Son" w:date="2008-05-12T14:07:00Z"/>
                          </w:numPr>
                        </w:pPr>
                      </w:p>
                    </w:txbxContent>
                  </v:textbox>
                </v:rect>
              </v:group>
            </w:pict>
          </mc:Fallback>
        </mc:AlternateContent>
      </w:r>
    </w:p>
    <w:p w:rsidR="00AD2D3B" w:rsidRDefault="00AD2D3B" w:rsidP="00D81AF6">
      <w:pPr>
        <w:rPr>
          <w:lang w:val="da-DK"/>
        </w:rPr>
      </w:pPr>
    </w:p>
    <w:p w:rsidR="00AD2D3B" w:rsidRDefault="00AD2D3B" w:rsidP="00D81AF6">
      <w:pPr>
        <w:rPr>
          <w:lang w:val="da-DK"/>
        </w:rPr>
      </w:pPr>
    </w:p>
    <w:p w:rsidR="00AD2D3B" w:rsidRPr="00233170" w:rsidRDefault="00AD2D3B" w:rsidP="00D81AF6">
      <w:r w:rsidRPr="00233170">
        <w:rPr>
          <w:b/>
        </w:rPr>
        <w:t>Version number</w:t>
      </w:r>
      <w:r w:rsidRPr="00233170">
        <w:t xml:space="preserve">, which appears to the left of the decimal. It changes only when the core architecture of the software item changes, as when moving from one area of the development tool to another, when an application is completely overhauled, or the user interface changes fundamentally. In this case, version 1.1a would become version 2.0. </w:t>
      </w:r>
    </w:p>
    <w:p w:rsidR="00AD2D3B" w:rsidRPr="00233170" w:rsidRDefault="00AD2D3B" w:rsidP="00D81AF6">
      <w:r w:rsidRPr="00233170">
        <w:rPr>
          <w:b/>
        </w:rPr>
        <w:t>Revision number</w:t>
      </w:r>
      <w:r w:rsidRPr="00233170">
        <w:t xml:space="preserve">, which appears to the right of the decimal. It changes when new features, functionality or other content are added or significantly changed. In normal case, the core architecture or user interface have been extended or limited in some manner. The most common reason for changing the revision number is when adding a new module or other functionality to the software. The normal sequence of revision is 1.0, 1.1, </w:t>
      </w:r>
      <w:r w:rsidR="00EA4F00" w:rsidRPr="00233170">
        <w:t>and 1.2</w:t>
      </w:r>
      <w:r w:rsidRPr="00233170">
        <w:t xml:space="preserve"> and so on.</w:t>
      </w:r>
    </w:p>
    <w:p w:rsidR="00D25A64" w:rsidRDefault="009B5F28" w:rsidP="001E31B2">
      <w:r w:rsidRPr="00233170">
        <w:rPr>
          <w:b/>
        </w:rPr>
        <w:t xml:space="preserve">Update </w:t>
      </w:r>
      <w:r w:rsidR="00EA4F00" w:rsidRPr="00233170">
        <w:rPr>
          <w:b/>
        </w:rPr>
        <w:t>level</w:t>
      </w:r>
      <w:r w:rsidRPr="00233170">
        <w:t xml:space="preserve"> </w:t>
      </w:r>
      <w:r>
        <w:t>is appended or incremented when the only change to the software item is to correct one or more defects, without the addition of any new functionality. Version 1.1 would become v1.1a, v1.1b and so on. This updating is over ridden when a combination revision, involving bug fixes and new feature additions, is performed. In such a case, the software revision number is incremented and any update indicator is dropped, as in v1.1b to v1.2</w:t>
      </w:r>
      <w:bookmarkStart w:id="34" w:name="_GoBack"/>
      <w:bookmarkEnd w:id="34"/>
    </w:p>
    <w:sectPr w:rsidR="00D25A64" w:rsidSect="00D81AF6">
      <w:headerReference w:type="even" r:id="rId11"/>
      <w:headerReference w:type="default" r:id="rId12"/>
      <w:footerReference w:type="even" r:id="rId13"/>
      <w:footerReference w:type="default" r:id="rId14"/>
      <w:type w:val="continuous"/>
      <w:pgSz w:w="11909" w:h="16834" w:code="9"/>
      <w:pgMar w:top="1022" w:right="1008" w:bottom="864" w:left="1440" w:header="720" w:footer="432" w:gutter="0"/>
      <w:cols w:space="709"/>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E10BB" w:rsidRDefault="00FE10BB" w:rsidP="00D81AF6">
      <w:r>
        <w:separator/>
      </w:r>
    </w:p>
    <w:p w:rsidR="00FE10BB" w:rsidRDefault="00FE10BB" w:rsidP="00D81AF6"/>
    <w:p w:rsidR="00FE10BB" w:rsidRDefault="00FE10BB" w:rsidP="00D81AF6"/>
    <w:p w:rsidR="00FE10BB" w:rsidRDefault="00FE10BB" w:rsidP="00D81AF6"/>
    <w:p w:rsidR="00FE10BB" w:rsidRDefault="00FE10BB" w:rsidP="00D81AF6"/>
    <w:p w:rsidR="00FE10BB" w:rsidRDefault="00FE10BB" w:rsidP="00D81AF6"/>
  </w:endnote>
  <w:endnote w:type="continuationSeparator" w:id="0">
    <w:p w:rsidR="00FE10BB" w:rsidRDefault="00FE10BB" w:rsidP="00D81AF6">
      <w:r>
        <w:continuationSeparator/>
      </w:r>
    </w:p>
    <w:p w:rsidR="00FE10BB" w:rsidRDefault="00FE10BB" w:rsidP="00D81AF6"/>
    <w:p w:rsidR="00FE10BB" w:rsidRDefault="00FE10BB" w:rsidP="00D81AF6"/>
    <w:p w:rsidR="00FE10BB" w:rsidRDefault="00FE10BB" w:rsidP="00D81AF6"/>
    <w:p w:rsidR="00FE10BB" w:rsidRDefault="00FE10BB" w:rsidP="00D81AF6"/>
    <w:p w:rsidR="00FE10BB" w:rsidRDefault="00FE10BB" w:rsidP="00D81AF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20002A87" w:usb1="00000000" w:usb2="00000000"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Time">
    <w:panose1 w:val="020B7200000000000000"/>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nTimeH">
    <w:panose1 w:val="020B7200000000000000"/>
    <w:charset w:val="00"/>
    <w:family w:val="swiss"/>
    <w:pitch w:val="variable"/>
    <w:sig w:usb0="00000003" w:usb1="00000000" w:usb2="00000000" w:usb3="00000000" w:csb0="00000001" w:csb1="00000000"/>
  </w:font>
  <w:font w:name=".VnArialH">
    <w:panose1 w:val="020B7200000000000000"/>
    <w:charset w:val="00"/>
    <w:family w:val="swiss"/>
    <w:pitch w:val="variable"/>
    <w:sig w:usb0="00000003" w:usb1="00000000" w:usb2="00000000" w:usb3="00000000" w:csb0="00000001" w:csb1="00000000"/>
  </w:font>
  <w:font w:name=".VnArial">
    <w:panose1 w:val="020B7200000000000000"/>
    <w:charset w:val="00"/>
    <w:family w:val="swiss"/>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Swis721 BlkEx BT">
    <w:altName w:val="Impact"/>
    <w:charset w:val="00"/>
    <w:family w:val="swiss"/>
    <w:pitch w:val="variable"/>
    <w:sig w:usb0="00000007" w:usb1="00000000" w:usb2="00000000" w:usb3="00000000" w:csb0="00000011" w:csb1="00000000"/>
  </w:font>
  <w:font w:name="Helvetica">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0D69" w:rsidRDefault="00AA0D69" w:rsidP="00D81AF6">
    <w:pPr>
      <w:pStyle w:val="Footer"/>
    </w:pPr>
  </w:p>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0D69" w:rsidRDefault="00AA0D69" w:rsidP="00D81AF6">
    <w:pPr>
      <w:pStyle w:val="Footer"/>
    </w:pPr>
    <w:r>
      <w:rPr>
        <w:rStyle w:val="PageNumber"/>
      </w:rPr>
      <w:t>01</w:t>
    </w:r>
    <w:r w:rsidR="00A01078">
      <w:rPr>
        <w:rStyle w:val="PageNumber"/>
      </w:rPr>
      <w:t>a</w:t>
    </w:r>
    <w:r w:rsidR="00037710">
      <w:rPr>
        <w:rStyle w:val="PageNumber"/>
      </w:rPr>
      <w:t>e-BM/PM/HDCV/FSOFT v2/1</w:t>
    </w:r>
    <w:r w:rsidRPr="0041190E">
      <w:rPr>
        <w:rStyle w:val="PageNumber"/>
      </w:rPr>
      <w:t xml:space="preserve">            </w:t>
    </w:r>
    <w:r>
      <w:rPr>
        <w:rStyle w:val="PageNumber"/>
      </w:rPr>
      <w:t xml:space="preserve">                                             Internal us</w:t>
    </w:r>
    <w:r w:rsidR="00992CF1">
      <w:rPr>
        <w:rStyle w:val="PageNumber"/>
      </w:rPr>
      <w:t xml:space="preserve">e                                                                           </w:t>
    </w:r>
    <w:r w:rsidRPr="0041190E">
      <w:rPr>
        <w:rStyle w:val="PageNumber"/>
      </w:rPr>
      <w:fldChar w:fldCharType="begin"/>
    </w:r>
    <w:r w:rsidRPr="0041190E">
      <w:rPr>
        <w:rStyle w:val="PageNumber"/>
      </w:rPr>
      <w:instrText xml:space="preserve"> PAGE </w:instrText>
    </w:r>
    <w:r w:rsidRPr="0041190E">
      <w:rPr>
        <w:rStyle w:val="PageNumber"/>
      </w:rPr>
      <w:fldChar w:fldCharType="separate"/>
    </w:r>
    <w:r w:rsidR="001E31B2">
      <w:rPr>
        <w:rStyle w:val="PageNumber"/>
        <w:noProof/>
      </w:rPr>
      <w:t>9</w:t>
    </w:r>
    <w:r w:rsidRPr="0041190E">
      <w:rPr>
        <w:rStyle w:val="PageNumber"/>
      </w:rPr>
      <w:fldChar w:fldCharType="end"/>
    </w:r>
    <w:r w:rsidRPr="0041190E">
      <w:rPr>
        <w:rStyle w:val="PageNumber"/>
      </w:rPr>
      <w:t>/</w:t>
    </w:r>
    <w:r w:rsidRPr="0041190E">
      <w:rPr>
        <w:rStyle w:val="PageNumber"/>
      </w:rPr>
      <w:fldChar w:fldCharType="begin"/>
    </w:r>
    <w:r w:rsidRPr="0041190E">
      <w:rPr>
        <w:rStyle w:val="PageNumber"/>
      </w:rPr>
      <w:instrText xml:space="preserve"> NUMPAGES </w:instrText>
    </w:r>
    <w:r w:rsidRPr="0041190E">
      <w:rPr>
        <w:rStyle w:val="PageNumber"/>
      </w:rPr>
      <w:fldChar w:fldCharType="separate"/>
    </w:r>
    <w:r w:rsidR="001E31B2">
      <w:rPr>
        <w:rStyle w:val="PageNumber"/>
        <w:noProof/>
      </w:rPr>
      <w:t>10</w:t>
    </w:r>
    <w:r w:rsidRPr="0041190E">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E10BB" w:rsidRDefault="00FE10BB" w:rsidP="00D81AF6">
      <w:r>
        <w:separator/>
      </w:r>
    </w:p>
    <w:p w:rsidR="00FE10BB" w:rsidRDefault="00FE10BB" w:rsidP="00D81AF6"/>
    <w:p w:rsidR="00FE10BB" w:rsidRDefault="00FE10BB" w:rsidP="00D81AF6"/>
    <w:p w:rsidR="00FE10BB" w:rsidRDefault="00FE10BB" w:rsidP="00D81AF6"/>
    <w:p w:rsidR="00FE10BB" w:rsidRDefault="00FE10BB" w:rsidP="00D81AF6"/>
    <w:p w:rsidR="00FE10BB" w:rsidRDefault="00FE10BB" w:rsidP="00D81AF6"/>
  </w:footnote>
  <w:footnote w:type="continuationSeparator" w:id="0">
    <w:p w:rsidR="00FE10BB" w:rsidRDefault="00FE10BB" w:rsidP="00D81AF6">
      <w:r>
        <w:continuationSeparator/>
      </w:r>
    </w:p>
    <w:p w:rsidR="00FE10BB" w:rsidRDefault="00FE10BB" w:rsidP="00D81AF6"/>
    <w:p w:rsidR="00FE10BB" w:rsidRDefault="00FE10BB" w:rsidP="00D81AF6"/>
    <w:p w:rsidR="00FE10BB" w:rsidRDefault="00FE10BB" w:rsidP="00D81AF6"/>
    <w:p w:rsidR="00FE10BB" w:rsidRDefault="00FE10BB" w:rsidP="00D81AF6"/>
    <w:p w:rsidR="00FE10BB" w:rsidRDefault="00FE10BB" w:rsidP="00D81AF6"/>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p w:rsidR="00AA0D69" w:rsidRDefault="00AA0D69" w:rsidP="00D81AF6"/>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0D69" w:rsidRPr="00D81AF6" w:rsidRDefault="00AA0D69" w:rsidP="00D81AF6">
    <w:pPr>
      <w:pStyle w:val="Header"/>
      <w:rPr>
        <w:lang w:val="fr-FR"/>
      </w:rPr>
    </w:pPr>
    <w:r w:rsidRPr="00A47D1D">
      <w:rPr>
        <w:lang w:val="fr-FR"/>
      </w:rPr>
      <w:t>&lt;Project code&gt;-CM Plan</w:t>
    </w:r>
    <w:r>
      <w:rPr>
        <w:lang w:val="fr-FR"/>
      </w:rPr>
      <w:tab/>
      <w:t xml:space="preserve">                                                                                                                                                        v&lt;x.x&gt;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96" type="#_x0000_t75" style="width:3in;height:3in" o:bullet="t"/>
    </w:pict>
  </w:numPicBullet>
  <w:numPicBullet w:numPicBulletId="1">
    <w:pict>
      <v:shape id="_x0000_i1297" type="#_x0000_t75" style="width:3in;height:3in" o:bullet="t"/>
    </w:pict>
  </w:numPicBullet>
  <w:numPicBullet w:numPicBulletId="2">
    <w:pict>
      <v:shape id="_x0000_i1298" type="#_x0000_t75" style="width:3in;height:3in" o:bullet="t"/>
    </w:pict>
  </w:numPicBullet>
  <w:numPicBullet w:numPicBulletId="3">
    <w:pict>
      <v:shape id="_x0000_i1299" type="#_x0000_t75" style="width:3in;height:3in" o:bullet="t"/>
    </w:pict>
  </w:numPicBullet>
  <w:numPicBullet w:numPicBulletId="4">
    <w:pict>
      <v:shape id="_x0000_i1300" type="#_x0000_t75" style="width:3in;height:3in" o:bullet="t"/>
    </w:pict>
  </w:numPicBullet>
  <w:numPicBullet w:numPicBulletId="5">
    <w:pict>
      <v:shape id="_x0000_i1301" type="#_x0000_t75" style="width:3in;height:3in" o:bullet="t"/>
    </w:pict>
  </w:numPicBullet>
  <w:numPicBullet w:numPicBulletId="6">
    <w:pict>
      <v:shape id="_x0000_i1302" type="#_x0000_t75" style="width:3in;height:3in" o:bullet="t"/>
    </w:pict>
  </w:numPicBullet>
  <w:numPicBullet w:numPicBulletId="7">
    <w:pict>
      <v:shape id="_x0000_i1303" type="#_x0000_t75" style="width:3in;height:3in" o:bullet="t"/>
    </w:pict>
  </w:numPicBullet>
  <w:numPicBullet w:numPicBulletId="8">
    <w:pict>
      <v:shape id="_x0000_i1304" type="#_x0000_t75" style="width:3in;height:3in" o:bullet="t"/>
    </w:pict>
  </w:numPicBullet>
  <w:numPicBullet w:numPicBulletId="9">
    <w:pict>
      <v:shape id="_x0000_i1305" type="#_x0000_t75" style="width:3in;height:3in" o:bullet="t"/>
    </w:pict>
  </w:numPicBullet>
  <w:numPicBullet w:numPicBulletId="10">
    <w:pict>
      <v:shape id="_x0000_i1306" type="#_x0000_t75" style="width:3in;height:3in" o:bullet="t"/>
    </w:pict>
  </w:numPicBullet>
  <w:numPicBullet w:numPicBulletId="11">
    <w:pict>
      <v:shape id="_x0000_i1307" type="#_x0000_t75" style="width:3in;height:3in" o:bullet="t"/>
    </w:pict>
  </w:numPicBullet>
  <w:numPicBullet w:numPicBulletId="12">
    <w:pict>
      <v:shape id="_x0000_i1308" type="#_x0000_t75" style="width:3in;height:3in" o:bullet="t"/>
    </w:pict>
  </w:numPicBullet>
  <w:numPicBullet w:numPicBulletId="13">
    <w:pict>
      <v:shape id="_x0000_i1309" type="#_x0000_t75" style="width:3in;height:3in" o:bullet="t"/>
    </w:pict>
  </w:numPicBullet>
  <w:numPicBullet w:numPicBulletId="14">
    <w:pict>
      <v:shape id="_x0000_i1310" type="#_x0000_t75" style="width:3in;height:3in" o:bullet="t"/>
    </w:pict>
  </w:numPicBullet>
  <w:abstractNum w:abstractNumId="0">
    <w:nsid w:val="02506093"/>
    <w:multiLevelType w:val="hybridMultilevel"/>
    <w:tmpl w:val="644AD718"/>
    <w:lvl w:ilvl="0">
      <w:start w:val="30"/>
      <w:numFmt w:val="bullet"/>
      <w:lvlText w:val="-"/>
      <w:lvlJc w:val="left"/>
      <w:pPr>
        <w:tabs>
          <w:tab w:val="num" w:pos="450"/>
        </w:tabs>
        <w:ind w:left="450" w:hanging="360"/>
      </w:pPr>
      <w:rPr>
        <w:rFonts w:ascii="Arial" w:eastAsia="MS Mincho" w:hAnsi="Arial" w:cs="Arial" w:hint="default"/>
      </w:rPr>
    </w:lvl>
    <w:lvl w:ilvl="1" w:tentative="1">
      <w:start w:val="1"/>
      <w:numFmt w:val="bullet"/>
      <w:lvlText w:val="o"/>
      <w:lvlJc w:val="left"/>
      <w:pPr>
        <w:tabs>
          <w:tab w:val="num" w:pos="1170"/>
        </w:tabs>
        <w:ind w:left="1170" w:hanging="360"/>
      </w:pPr>
      <w:rPr>
        <w:rFonts w:ascii="Courier New" w:hAnsi="Courier New" w:cs="Courier New" w:hint="default"/>
      </w:rPr>
    </w:lvl>
    <w:lvl w:ilvl="2" w:tentative="1">
      <w:start w:val="1"/>
      <w:numFmt w:val="bullet"/>
      <w:lvlText w:val=""/>
      <w:lvlJc w:val="left"/>
      <w:pPr>
        <w:tabs>
          <w:tab w:val="num" w:pos="1890"/>
        </w:tabs>
        <w:ind w:left="1890" w:hanging="360"/>
      </w:pPr>
      <w:rPr>
        <w:rFonts w:ascii="Wingdings" w:hAnsi="Wingdings" w:hint="default"/>
      </w:rPr>
    </w:lvl>
    <w:lvl w:ilvl="3" w:tentative="1">
      <w:start w:val="1"/>
      <w:numFmt w:val="bullet"/>
      <w:lvlText w:val=""/>
      <w:lvlJc w:val="left"/>
      <w:pPr>
        <w:tabs>
          <w:tab w:val="num" w:pos="2610"/>
        </w:tabs>
        <w:ind w:left="2610" w:hanging="360"/>
      </w:pPr>
      <w:rPr>
        <w:rFonts w:ascii="Symbol" w:hAnsi="Symbol" w:hint="default"/>
      </w:rPr>
    </w:lvl>
    <w:lvl w:ilvl="4" w:tentative="1">
      <w:start w:val="1"/>
      <w:numFmt w:val="bullet"/>
      <w:lvlText w:val="o"/>
      <w:lvlJc w:val="left"/>
      <w:pPr>
        <w:tabs>
          <w:tab w:val="num" w:pos="3330"/>
        </w:tabs>
        <w:ind w:left="3330" w:hanging="360"/>
      </w:pPr>
      <w:rPr>
        <w:rFonts w:ascii="Courier New" w:hAnsi="Courier New" w:cs="Courier New" w:hint="default"/>
      </w:rPr>
    </w:lvl>
    <w:lvl w:ilvl="5" w:tentative="1">
      <w:start w:val="1"/>
      <w:numFmt w:val="bullet"/>
      <w:lvlText w:val=""/>
      <w:lvlJc w:val="left"/>
      <w:pPr>
        <w:tabs>
          <w:tab w:val="num" w:pos="4050"/>
        </w:tabs>
        <w:ind w:left="4050" w:hanging="360"/>
      </w:pPr>
      <w:rPr>
        <w:rFonts w:ascii="Wingdings" w:hAnsi="Wingdings" w:hint="default"/>
      </w:rPr>
    </w:lvl>
    <w:lvl w:ilvl="6" w:tentative="1">
      <w:start w:val="1"/>
      <w:numFmt w:val="bullet"/>
      <w:lvlText w:val=""/>
      <w:lvlJc w:val="left"/>
      <w:pPr>
        <w:tabs>
          <w:tab w:val="num" w:pos="4770"/>
        </w:tabs>
        <w:ind w:left="4770" w:hanging="360"/>
      </w:pPr>
      <w:rPr>
        <w:rFonts w:ascii="Symbol" w:hAnsi="Symbol" w:hint="default"/>
      </w:rPr>
    </w:lvl>
    <w:lvl w:ilvl="7" w:tentative="1">
      <w:start w:val="1"/>
      <w:numFmt w:val="bullet"/>
      <w:lvlText w:val="o"/>
      <w:lvlJc w:val="left"/>
      <w:pPr>
        <w:tabs>
          <w:tab w:val="num" w:pos="5490"/>
        </w:tabs>
        <w:ind w:left="5490" w:hanging="360"/>
      </w:pPr>
      <w:rPr>
        <w:rFonts w:ascii="Courier New" w:hAnsi="Courier New" w:cs="Courier New" w:hint="default"/>
      </w:rPr>
    </w:lvl>
    <w:lvl w:ilvl="8" w:tentative="1">
      <w:start w:val="1"/>
      <w:numFmt w:val="bullet"/>
      <w:lvlText w:val=""/>
      <w:lvlJc w:val="left"/>
      <w:pPr>
        <w:tabs>
          <w:tab w:val="num" w:pos="6210"/>
        </w:tabs>
        <w:ind w:left="6210" w:hanging="360"/>
      </w:pPr>
      <w:rPr>
        <w:rFonts w:ascii="Wingdings" w:hAnsi="Wingdings" w:hint="default"/>
      </w:rPr>
    </w:lvl>
  </w:abstractNum>
  <w:abstractNum w:abstractNumId="1">
    <w:nsid w:val="0670146A"/>
    <w:multiLevelType w:val="singleLevel"/>
    <w:tmpl w:val="A2B453D0"/>
    <w:lvl w:ilvl="0">
      <w:start w:val="1"/>
      <w:numFmt w:val="decimal"/>
      <w:lvlText w:val="%1."/>
      <w:lvlJc w:val="left"/>
      <w:pPr>
        <w:tabs>
          <w:tab w:val="num" w:pos="360"/>
        </w:tabs>
        <w:ind w:left="216" w:hanging="216"/>
      </w:pPr>
    </w:lvl>
  </w:abstractNum>
  <w:abstractNum w:abstractNumId="2">
    <w:nsid w:val="09081944"/>
    <w:multiLevelType w:val="singleLevel"/>
    <w:tmpl w:val="E94C8798"/>
    <w:lvl w:ilvl="0">
      <w:start w:val="1"/>
      <w:numFmt w:val="decimal"/>
      <w:lvlText w:val="%1."/>
      <w:lvlJc w:val="left"/>
      <w:pPr>
        <w:tabs>
          <w:tab w:val="num" w:pos="360"/>
        </w:tabs>
        <w:ind w:left="360" w:hanging="360"/>
      </w:pPr>
      <w:rPr>
        <w:rFonts w:ascii=".VnTime" w:hAnsi=".VnTime" w:cs="Times New Roman" w:hint="default"/>
      </w:rPr>
    </w:lvl>
  </w:abstractNum>
  <w:abstractNum w:abstractNumId="3">
    <w:nsid w:val="0BA3273D"/>
    <w:multiLevelType w:val="singleLevel"/>
    <w:tmpl w:val="A2B453D0"/>
    <w:lvl w:ilvl="0">
      <w:start w:val="1"/>
      <w:numFmt w:val="decimal"/>
      <w:lvlText w:val="%1."/>
      <w:lvlJc w:val="left"/>
      <w:pPr>
        <w:tabs>
          <w:tab w:val="num" w:pos="360"/>
        </w:tabs>
        <w:ind w:left="216" w:hanging="216"/>
      </w:pPr>
    </w:lvl>
  </w:abstractNum>
  <w:abstractNum w:abstractNumId="4">
    <w:nsid w:val="1041325D"/>
    <w:multiLevelType w:val="multilevel"/>
    <w:tmpl w:val="026E9EB6"/>
    <w:lvl w:ilvl="0">
      <w:start w:val="1"/>
      <w:numFmt w:val="decimal"/>
      <w:pStyle w:val="Heading1"/>
      <w:lvlText w:val="%1."/>
      <w:lvlJc w:val="left"/>
      <w:pPr>
        <w:tabs>
          <w:tab w:val="num" w:pos="360"/>
        </w:tabs>
        <w:ind w:left="360" w:hanging="360"/>
      </w:pPr>
    </w:lvl>
    <w:lvl w:ilvl="1">
      <w:start w:val="1"/>
      <w:numFmt w:val="decimal"/>
      <w:pStyle w:val="Heading2"/>
      <w:lvlText w:val="%1.%2."/>
      <w:lvlJc w:val="left"/>
      <w:pPr>
        <w:tabs>
          <w:tab w:val="num" w:pos="567"/>
        </w:tabs>
        <w:ind w:left="567" w:hanging="567"/>
      </w:pPr>
    </w:lvl>
    <w:lvl w:ilvl="2">
      <w:start w:val="1"/>
      <w:numFmt w:val="decimal"/>
      <w:pStyle w:val="Heading3"/>
      <w:lvlText w:val="%1.%2.%3."/>
      <w:lvlJc w:val="left"/>
      <w:pPr>
        <w:tabs>
          <w:tab w:val="num" w:pos="2214"/>
        </w:tabs>
        <w:ind w:left="221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5">
    <w:nsid w:val="167E09DF"/>
    <w:multiLevelType w:val="hybridMultilevel"/>
    <w:tmpl w:val="B6D222C4"/>
    <w:lvl w:ilvl="0" w:tplc="1BA4DE90">
      <w:start w:val="1"/>
      <w:numFmt w:val="bullet"/>
      <w:lvlText w:val="-"/>
      <w:lvlJc w:val="left"/>
      <w:pPr>
        <w:tabs>
          <w:tab w:val="num" w:pos="720"/>
        </w:tabs>
        <w:ind w:left="720" w:hanging="360"/>
      </w:pPr>
      <w:rPr>
        <w:rFonts w:ascii="Arial" w:eastAsia="MS Mincho" w:hAnsi="Arial"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8116858"/>
    <w:multiLevelType w:val="hybridMultilevel"/>
    <w:tmpl w:val="D9203EC6"/>
    <w:name w:val="522222222222222"/>
    <w:lvl w:ilvl="0">
      <w:start w:val="1"/>
      <w:numFmt w:val="bullet"/>
      <w:lvlText w:val="-"/>
      <w:lvlJc w:val="left"/>
      <w:pPr>
        <w:tabs>
          <w:tab w:val="num" w:pos="720"/>
        </w:tabs>
        <w:ind w:left="720" w:hanging="360"/>
      </w:pPr>
      <w:rPr>
        <w:rFonts w:ascii="Arial" w:eastAsia="MS Mincho" w:hAnsi="Arial" w:cs="Aria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7">
    <w:nsid w:val="199770EA"/>
    <w:multiLevelType w:val="singleLevel"/>
    <w:tmpl w:val="A2B453D0"/>
    <w:name w:val="5222222"/>
    <w:lvl w:ilvl="0">
      <w:start w:val="1"/>
      <w:numFmt w:val="decimal"/>
      <w:lvlText w:val="%1."/>
      <w:lvlJc w:val="left"/>
      <w:pPr>
        <w:tabs>
          <w:tab w:val="num" w:pos="360"/>
        </w:tabs>
        <w:ind w:left="216" w:hanging="216"/>
      </w:pPr>
    </w:lvl>
  </w:abstractNum>
  <w:abstractNum w:abstractNumId="8">
    <w:nsid w:val="1B096CC1"/>
    <w:multiLevelType w:val="singleLevel"/>
    <w:tmpl w:val="A2B453D0"/>
    <w:name w:val="52222222222222222222"/>
    <w:lvl w:ilvl="0">
      <w:start w:val="1"/>
      <w:numFmt w:val="decimal"/>
      <w:lvlText w:val="%1."/>
      <w:lvlJc w:val="left"/>
      <w:pPr>
        <w:tabs>
          <w:tab w:val="num" w:pos="360"/>
        </w:tabs>
        <w:ind w:left="216" w:hanging="216"/>
      </w:pPr>
    </w:lvl>
  </w:abstractNum>
  <w:abstractNum w:abstractNumId="9">
    <w:nsid w:val="1E2826E6"/>
    <w:multiLevelType w:val="multilevel"/>
    <w:tmpl w:val="D89A43FC"/>
    <w:lvl w:ilvl="0">
      <w:start w:val="1"/>
      <w:numFmt w:val="bullet"/>
      <w:lvlText w:val=""/>
      <w:lvlPicBulletId w:val="0"/>
      <w:lvlJc w:val="left"/>
      <w:pPr>
        <w:tabs>
          <w:tab w:val="num" w:pos="720"/>
        </w:tabs>
        <w:ind w:left="720" w:hanging="360"/>
      </w:pPr>
      <w:rPr>
        <w:rFonts w:ascii="Wingdings" w:hAnsi="Wingdings" w:hint="default"/>
        <w:sz w:val="20"/>
      </w:rPr>
    </w:lvl>
    <w:lvl w:ilvl="1">
      <w:start w:val="1"/>
      <w:numFmt w:val="bullet"/>
      <w:lvlText w:val="o"/>
      <w:lvlPicBulletId w:val="1"/>
      <w:lvlJc w:val="left"/>
      <w:pPr>
        <w:tabs>
          <w:tab w:val="num" w:pos="1440"/>
        </w:tabs>
        <w:ind w:left="1440" w:hanging="360"/>
      </w:pPr>
      <w:rPr>
        <w:rFonts w:ascii="Courier New" w:hAnsi="Courier New" w:hint="default"/>
        <w:sz w:val="20"/>
      </w:rPr>
    </w:lvl>
    <w:lvl w:ilvl="2" w:tentative="1">
      <w:start w:val="1"/>
      <w:numFmt w:val="bullet"/>
      <w:lvlText w:val=""/>
      <w:lvlPicBulletId w:val="2"/>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EEE5310"/>
    <w:multiLevelType w:val="singleLevel"/>
    <w:tmpl w:val="A2B453D0"/>
    <w:lvl w:ilvl="0">
      <w:start w:val="1"/>
      <w:numFmt w:val="decimal"/>
      <w:lvlText w:val="%1."/>
      <w:lvlJc w:val="left"/>
      <w:pPr>
        <w:tabs>
          <w:tab w:val="num" w:pos="360"/>
        </w:tabs>
        <w:ind w:left="216" w:hanging="216"/>
      </w:pPr>
    </w:lvl>
  </w:abstractNum>
  <w:abstractNum w:abstractNumId="11">
    <w:nsid w:val="20ED6762"/>
    <w:multiLevelType w:val="hybridMultilevel"/>
    <w:tmpl w:val="4B86C214"/>
    <w:lvl w:ilvl="0" w:tplc="CB369320">
      <w:start w:val="30"/>
      <w:numFmt w:val="bullet"/>
      <w:pStyle w:val="infoblue"/>
      <w:lvlText w:val="-"/>
      <w:lvlJc w:val="left"/>
      <w:pPr>
        <w:tabs>
          <w:tab w:val="num" w:pos="810"/>
        </w:tabs>
        <w:ind w:left="810" w:hanging="360"/>
      </w:pPr>
      <w:rPr>
        <w:rFonts w:ascii="Times New Roman" w:eastAsia="Times New Roman" w:hAnsi="Times New Roman" w:cs="Times New Roman" w:hint="default"/>
      </w:rPr>
    </w:lvl>
    <w:lvl w:ilvl="1" w:tplc="43FC7630">
      <w:start w:val="1"/>
      <w:numFmt w:val="bullet"/>
      <w:pStyle w:val="ListBullet"/>
      <w:lvlText w:val=""/>
      <w:lvlJc w:val="left"/>
      <w:pPr>
        <w:tabs>
          <w:tab w:val="num" w:pos="821"/>
        </w:tabs>
        <w:ind w:left="1813" w:hanging="283"/>
      </w:pPr>
      <w:rPr>
        <w:rFonts w:ascii="Symbol" w:hAnsi="Symbol" w:hint="default"/>
      </w:rPr>
    </w:lvl>
    <w:lvl w:ilvl="2" w:tplc="FFFFFFFF">
      <w:start w:val="1"/>
      <w:numFmt w:val="bullet"/>
      <w:lvlText w:val=""/>
      <w:lvlJc w:val="left"/>
      <w:pPr>
        <w:tabs>
          <w:tab w:val="num" w:pos="2610"/>
        </w:tabs>
        <w:ind w:left="2610" w:hanging="360"/>
      </w:pPr>
      <w:rPr>
        <w:rFonts w:ascii="Wingdings" w:hAnsi="Wingdings" w:hint="default"/>
      </w:rPr>
    </w:lvl>
    <w:lvl w:ilvl="3" w:tplc="FFFFFFFF" w:tentative="1">
      <w:start w:val="1"/>
      <w:numFmt w:val="bullet"/>
      <w:lvlText w:val=""/>
      <w:lvlJc w:val="left"/>
      <w:pPr>
        <w:tabs>
          <w:tab w:val="num" w:pos="3330"/>
        </w:tabs>
        <w:ind w:left="3330" w:hanging="360"/>
      </w:pPr>
      <w:rPr>
        <w:rFonts w:ascii="Symbol" w:hAnsi="Symbol" w:hint="default"/>
      </w:rPr>
    </w:lvl>
    <w:lvl w:ilvl="4" w:tplc="FFFFFFFF" w:tentative="1">
      <w:start w:val="1"/>
      <w:numFmt w:val="bullet"/>
      <w:lvlText w:val="o"/>
      <w:lvlJc w:val="left"/>
      <w:pPr>
        <w:tabs>
          <w:tab w:val="num" w:pos="4050"/>
        </w:tabs>
        <w:ind w:left="4050" w:hanging="360"/>
      </w:pPr>
      <w:rPr>
        <w:rFonts w:ascii="Courier New" w:hAnsi="Courier New" w:hint="default"/>
      </w:rPr>
    </w:lvl>
    <w:lvl w:ilvl="5" w:tplc="FFFFFFFF" w:tentative="1">
      <w:start w:val="1"/>
      <w:numFmt w:val="bullet"/>
      <w:lvlText w:val=""/>
      <w:lvlJc w:val="left"/>
      <w:pPr>
        <w:tabs>
          <w:tab w:val="num" w:pos="4770"/>
        </w:tabs>
        <w:ind w:left="4770" w:hanging="360"/>
      </w:pPr>
      <w:rPr>
        <w:rFonts w:ascii="Wingdings" w:hAnsi="Wingdings" w:hint="default"/>
      </w:rPr>
    </w:lvl>
    <w:lvl w:ilvl="6" w:tplc="FFFFFFFF" w:tentative="1">
      <w:start w:val="1"/>
      <w:numFmt w:val="bullet"/>
      <w:lvlText w:val=""/>
      <w:lvlJc w:val="left"/>
      <w:pPr>
        <w:tabs>
          <w:tab w:val="num" w:pos="5490"/>
        </w:tabs>
        <w:ind w:left="5490" w:hanging="360"/>
      </w:pPr>
      <w:rPr>
        <w:rFonts w:ascii="Symbol" w:hAnsi="Symbol" w:hint="default"/>
      </w:rPr>
    </w:lvl>
    <w:lvl w:ilvl="7" w:tplc="FFFFFFFF" w:tentative="1">
      <w:start w:val="1"/>
      <w:numFmt w:val="bullet"/>
      <w:lvlText w:val="o"/>
      <w:lvlJc w:val="left"/>
      <w:pPr>
        <w:tabs>
          <w:tab w:val="num" w:pos="6210"/>
        </w:tabs>
        <w:ind w:left="6210" w:hanging="360"/>
      </w:pPr>
      <w:rPr>
        <w:rFonts w:ascii="Courier New" w:hAnsi="Courier New" w:hint="default"/>
      </w:rPr>
    </w:lvl>
    <w:lvl w:ilvl="8" w:tplc="FFFFFFFF" w:tentative="1">
      <w:start w:val="1"/>
      <w:numFmt w:val="bullet"/>
      <w:lvlText w:val=""/>
      <w:lvlJc w:val="left"/>
      <w:pPr>
        <w:tabs>
          <w:tab w:val="num" w:pos="6930"/>
        </w:tabs>
        <w:ind w:left="6930" w:hanging="360"/>
      </w:pPr>
      <w:rPr>
        <w:rFonts w:ascii="Wingdings" w:hAnsi="Wingdings" w:hint="default"/>
      </w:rPr>
    </w:lvl>
  </w:abstractNum>
  <w:abstractNum w:abstractNumId="12">
    <w:nsid w:val="23CB49A9"/>
    <w:multiLevelType w:val="hybridMultilevel"/>
    <w:tmpl w:val="7CCE663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23DF63FE"/>
    <w:multiLevelType w:val="singleLevel"/>
    <w:tmpl w:val="A2B453D0"/>
    <w:name w:val="522222222222222222222"/>
    <w:lvl w:ilvl="0">
      <w:start w:val="1"/>
      <w:numFmt w:val="decimal"/>
      <w:lvlText w:val="%1."/>
      <w:lvlJc w:val="left"/>
      <w:pPr>
        <w:tabs>
          <w:tab w:val="num" w:pos="360"/>
        </w:tabs>
        <w:ind w:left="216" w:hanging="216"/>
      </w:pPr>
    </w:lvl>
  </w:abstractNum>
  <w:abstractNum w:abstractNumId="14">
    <w:nsid w:val="254A4F5E"/>
    <w:multiLevelType w:val="singleLevel"/>
    <w:tmpl w:val="9B1ABC72"/>
    <w:lvl w:ilvl="0">
      <w:numFmt w:val="bullet"/>
      <w:pStyle w:val="Point"/>
      <w:lvlText w:val="-"/>
      <w:lvlJc w:val="left"/>
      <w:pPr>
        <w:tabs>
          <w:tab w:val="num" w:pos="795"/>
        </w:tabs>
        <w:ind w:left="795" w:hanging="360"/>
      </w:pPr>
      <w:rPr>
        <w:rFonts w:hint="default"/>
      </w:rPr>
    </w:lvl>
  </w:abstractNum>
  <w:abstractNum w:abstractNumId="15">
    <w:nsid w:val="26747491"/>
    <w:multiLevelType w:val="multilevel"/>
    <w:tmpl w:val="5D7CCC8C"/>
    <w:name w:val="52"/>
    <w:lvl w:ilvl="0">
      <w:start w:val="1"/>
      <w:numFmt w:val="bullet"/>
      <w:lvlText w:val=""/>
      <w:lvlPicBulletId w:val="6"/>
      <w:lvlJc w:val="left"/>
      <w:pPr>
        <w:tabs>
          <w:tab w:val="num" w:pos="720"/>
        </w:tabs>
        <w:ind w:left="720" w:hanging="360"/>
      </w:pPr>
      <w:rPr>
        <w:rFonts w:ascii="Wingdings" w:hAnsi="Wingdings" w:hint="default"/>
        <w:sz w:val="20"/>
      </w:rPr>
    </w:lvl>
    <w:lvl w:ilvl="1" w:tentative="1">
      <w:start w:val="1"/>
      <w:numFmt w:val="bullet"/>
      <w:lvlText w:val=""/>
      <w:lvlPicBulletId w:val="7"/>
      <w:lvlJc w:val="left"/>
      <w:pPr>
        <w:tabs>
          <w:tab w:val="num" w:pos="1440"/>
        </w:tabs>
        <w:ind w:left="1440" w:hanging="360"/>
      </w:pPr>
      <w:rPr>
        <w:rFonts w:ascii="Wingdings" w:hAnsi="Wingdings" w:hint="default"/>
        <w:sz w:val="20"/>
      </w:rPr>
    </w:lvl>
    <w:lvl w:ilvl="2" w:tentative="1">
      <w:start w:val="1"/>
      <w:numFmt w:val="bullet"/>
      <w:lvlText w:val=""/>
      <w:lvlPicBulletId w:val="8"/>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D72374B"/>
    <w:multiLevelType w:val="singleLevel"/>
    <w:tmpl w:val="D77C2A1E"/>
    <w:name w:val="52222222222"/>
    <w:lvl w:ilvl="0">
      <w:start w:val="1"/>
      <w:numFmt w:val="lowerLetter"/>
      <w:lvlText w:val="%1)"/>
      <w:lvlJc w:val="left"/>
      <w:pPr>
        <w:tabs>
          <w:tab w:val="num" w:pos="1097"/>
        </w:tabs>
        <w:ind w:left="1097" w:hanging="360"/>
      </w:pPr>
      <w:rPr>
        <w:rFonts w:hint="default"/>
      </w:rPr>
    </w:lvl>
  </w:abstractNum>
  <w:abstractNum w:abstractNumId="17">
    <w:nsid w:val="2F9356B5"/>
    <w:multiLevelType w:val="singleLevel"/>
    <w:tmpl w:val="6C043884"/>
    <w:lvl w:ilvl="0">
      <w:start w:val="5"/>
      <w:numFmt w:val="bullet"/>
      <w:lvlText w:val="-"/>
      <w:lvlJc w:val="left"/>
      <w:pPr>
        <w:tabs>
          <w:tab w:val="num" w:pos="360"/>
        </w:tabs>
        <w:ind w:left="360" w:hanging="360"/>
      </w:pPr>
      <w:rPr>
        <w:rFonts w:ascii="Times New Roman" w:hAnsi="Times New Roman" w:cs="Times New Roman" w:hint="default"/>
      </w:rPr>
    </w:lvl>
  </w:abstractNum>
  <w:abstractNum w:abstractNumId="18">
    <w:nsid w:val="3457332C"/>
    <w:multiLevelType w:val="hybridMultilevel"/>
    <w:tmpl w:val="265CE74E"/>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9">
    <w:nsid w:val="3A865BD1"/>
    <w:multiLevelType w:val="singleLevel"/>
    <w:tmpl w:val="A2B453D0"/>
    <w:name w:val="522222222"/>
    <w:lvl w:ilvl="0">
      <w:start w:val="1"/>
      <w:numFmt w:val="decimal"/>
      <w:lvlText w:val="%1."/>
      <w:lvlJc w:val="left"/>
      <w:pPr>
        <w:tabs>
          <w:tab w:val="num" w:pos="360"/>
        </w:tabs>
        <w:ind w:left="216" w:hanging="216"/>
      </w:pPr>
    </w:lvl>
  </w:abstractNum>
  <w:abstractNum w:abstractNumId="20">
    <w:nsid w:val="3CD922D9"/>
    <w:multiLevelType w:val="singleLevel"/>
    <w:tmpl w:val="A4283304"/>
    <w:lvl w:ilvl="0">
      <w:start w:val="1"/>
      <w:numFmt w:val="bullet"/>
      <w:pStyle w:val="Mucvidu"/>
      <w:lvlText w:val=""/>
      <w:lvlJc w:val="left"/>
      <w:pPr>
        <w:tabs>
          <w:tab w:val="num" w:pos="360"/>
        </w:tabs>
        <w:ind w:left="360" w:hanging="360"/>
      </w:pPr>
      <w:rPr>
        <w:rFonts w:ascii="Wingdings" w:hAnsi="Wingdings" w:cs="Times New Roman" w:hint="default"/>
      </w:rPr>
    </w:lvl>
  </w:abstractNum>
  <w:abstractNum w:abstractNumId="21">
    <w:nsid w:val="3D4B39F7"/>
    <w:multiLevelType w:val="singleLevel"/>
    <w:tmpl w:val="A2B453D0"/>
    <w:lvl w:ilvl="0">
      <w:start w:val="1"/>
      <w:numFmt w:val="decimal"/>
      <w:lvlText w:val="%1."/>
      <w:lvlJc w:val="left"/>
      <w:pPr>
        <w:tabs>
          <w:tab w:val="num" w:pos="360"/>
        </w:tabs>
        <w:ind w:left="216" w:hanging="216"/>
      </w:pPr>
    </w:lvl>
  </w:abstractNum>
  <w:abstractNum w:abstractNumId="22">
    <w:nsid w:val="3D9711A9"/>
    <w:multiLevelType w:val="hybridMultilevel"/>
    <w:tmpl w:val="6F2A06AA"/>
    <w:lvl w:ilvl="0">
      <w:start w:val="30"/>
      <w:numFmt w:val="bullet"/>
      <w:lvlText w:val="-"/>
      <w:lvlJc w:val="left"/>
      <w:pPr>
        <w:tabs>
          <w:tab w:val="num" w:pos="720"/>
        </w:tabs>
        <w:ind w:left="720" w:hanging="360"/>
      </w:pPr>
      <w:rPr>
        <w:rFonts w:ascii="Arial" w:eastAsia="MS Mincho" w:hAnsi="Arial" w:cs="Aria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3">
    <w:nsid w:val="43E31D40"/>
    <w:multiLevelType w:val="hybridMultilevel"/>
    <w:tmpl w:val="7B40B0A4"/>
    <w:lvl w:ilvl="0">
      <w:start w:val="30"/>
      <w:numFmt w:val="bullet"/>
      <w:lvlText w:val="-"/>
      <w:lvlJc w:val="left"/>
      <w:pPr>
        <w:tabs>
          <w:tab w:val="num" w:pos="720"/>
        </w:tabs>
        <w:ind w:left="720" w:hanging="360"/>
      </w:pPr>
      <w:rPr>
        <w:rFonts w:ascii="Arial" w:eastAsia="MS Mincho" w:hAnsi="Arial" w:cs="Aria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4">
    <w:nsid w:val="467C539E"/>
    <w:multiLevelType w:val="singleLevel"/>
    <w:tmpl w:val="54325410"/>
    <w:lvl w:ilvl="0">
      <w:start w:val="1"/>
      <w:numFmt w:val="bullet"/>
      <w:pStyle w:val="HelpBullet"/>
      <w:lvlText w:val=""/>
      <w:lvlJc w:val="left"/>
      <w:pPr>
        <w:tabs>
          <w:tab w:val="num" w:pos="360"/>
        </w:tabs>
        <w:ind w:left="360" w:hanging="360"/>
      </w:pPr>
      <w:rPr>
        <w:rFonts w:ascii="Symbol" w:hAnsi="Symbol" w:hint="default"/>
      </w:rPr>
    </w:lvl>
  </w:abstractNum>
  <w:abstractNum w:abstractNumId="25">
    <w:nsid w:val="46894184"/>
    <w:multiLevelType w:val="hybridMultilevel"/>
    <w:tmpl w:val="DD721BB2"/>
    <w:lvl w:ilvl="0" w:tplc="BF887B98">
      <w:start w:val="1"/>
      <w:numFmt w:val="bullet"/>
      <w:lvlText w:val="-"/>
      <w:lvlJc w:val="left"/>
      <w:pPr>
        <w:tabs>
          <w:tab w:val="num" w:pos="720"/>
        </w:tabs>
        <w:ind w:left="720" w:hanging="360"/>
      </w:pPr>
      <w:rPr>
        <w:rFonts w:ascii="Arial" w:eastAsia="MS Mincho" w:hAnsi="Arial"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471777A4"/>
    <w:multiLevelType w:val="singleLevel"/>
    <w:tmpl w:val="A2B453D0"/>
    <w:name w:val="5222222222222"/>
    <w:lvl w:ilvl="0">
      <w:start w:val="1"/>
      <w:numFmt w:val="decimal"/>
      <w:lvlText w:val="%1."/>
      <w:lvlJc w:val="left"/>
      <w:pPr>
        <w:tabs>
          <w:tab w:val="num" w:pos="360"/>
        </w:tabs>
        <w:ind w:left="216" w:hanging="216"/>
      </w:pPr>
    </w:lvl>
  </w:abstractNum>
  <w:abstractNum w:abstractNumId="27">
    <w:nsid w:val="47683234"/>
    <w:multiLevelType w:val="singleLevel"/>
    <w:tmpl w:val="A2B453D0"/>
    <w:lvl w:ilvl="0">
      <w:start w:val="1"/>
      <w:numFmt w:val="decimal"/>
      <w:lvlText w:val="%1."/>
      <w:lvlJc w:val="left"/>
      <w:pPr>
        <w:tabs>
          <w:tab w:val="num" w:pos="360"/>
        </w:tabs>
        <w:ind w:left="216" w:hanging="216"/>
      </w:pPr>
    </w:lvl>
  </w:abstractNum>
  <w:abstractNum w:abstractNumId="28">
    <w:nsid w:val="47B373C0"/>
    <w:multiLevelType w:val="singleLevel"/>
    <w:tmpl w:val="A2B453D0"/>
    <w:lvl w:ilvl="0">
      <w:start w:val="1"/>
      <w:numFmt w:val="decimal"/>
      <w:lvlText w:val="%1."/>
      <w:lvlJc w:val="left"/>
      <w:pPr>
        <w:tabs>
          <w:tab w:val="num" w:pos="360"/>
        </w:tabs>
        <w:ind w:left="216" w:hanging="216"/>
      </w:pPr>
    </w:lvl>
  </w:abstractNum>
  <w:abstractNum w:abstractNumId="29">
    <w:nsid w:val="4802314F"/>
    <w:multiLevelType w:val="multilevel"/>
    <w:tmpl w:val="EC1CADFA"/>
    <w:lvl w:ilvl="0">
      <w:start w:val="1"/>
      <w:numFmt w:val="decimal"/>
      <w:lvlText w:val="%1."/>
      <w:lvlJc w:val="left"/>
      <w:pPr>
        <w:tabs>
          <w:tab w:val="num" w:pos="1429"/>
        </w:tabs>
        <w:ind w:left="1429" w:hanging="360"/>
      </w:pPr>
    </w:lvl>
    <w:lvl w:ilvl="1">
      <w:start w:val="1"/>
      <w:numFmt w:val="lowerLetter"/>
      <w:lvlText w:val="%2."/>
      <w:lvlJc w:val="left"/>
      <w:pPr>
        <w:tabs>
          <w:tab w:val="num" w:pos="2149"/>
        </w:tabs>
        <w:ind w:left="2149" w:hanging="360"/>
      </w:pPr>
    </w:lvl>
    <w:lvl w:ilvl="2">
      <w:start w:val="1"/>
      <w:numFmt w:val="lowerRoman"/>
      <w:lvlText w:val="%3."/>
      <w:lvlJc w:val="right"/>
      <w:pPr>
        <w:tabs>
          <w:tab w:val="num" w:pos="2869"/>
        </w:tabs>
        <w:ind w:left="2869" w:hanging="180"/>
      </w:pPr>
    </w:lvl>
    <w:lvl w:ilvl="3">
      <w:start w:val="1"/>
      <w:numFmt w:val="decimal"/>
      <w:lvlText w:val="%4."/>
      <w:lvlJc w:val="left"/>
      <w:pPr>
        <w:tabs>
          <w:tab w:val="num" w:pos="3589"/>
        </w:tabs>
        <w:ind w:left="3589" w:hanging="360"/>
      </w:pPr>
    </w:lvl>
    <w:lvl w:ilvl="4">
      <w:start w:val="1"/>
      <w:numFmt w:val="lowerLetter"/>
      <w:lvlText w:val="%5."/>
      <w:lvlJc w:val="left"/>
      <w:pPr>
        <w:tabs>
          <w:tab w:val="num" w:pos="4309"/>
        </w:tabs>
        <w:ind w:left="4309" w:hanging="360"/>
      </w:pPr>
    </w:lvl>
    <w:lvl w:ilvl="5">
      <w:start w:val="1"/>
      <w:numFmt w:val="lowerRoman"/>
      <w:lvlText w:val="%6."/>
      <w:lvlJc w:val="right"/>
      <w:pPr>
        <w:tabs>
          <w:tab w:val="num" w:pos="5029"/>
        </w:tabs>
        <w:ind w:left="5029" w:hanging="180"/>
      </w:pPr>
    </w:lvl>
    <w:lvl w:ilvl="6">
      <w:start w:val="1"/>
      <w:numFmt w:val="decimal"/>
      <w:lvlText w:val="%7."/>
      <w:lvlJc w:val="left"/>
      <w:pPr>
        <w:tabs>
          <w:tab w:val="num" w:pos="5749"/>
        </w:tabs>
        <w:ind w:left="5749" w:hanging="360"/>
      </w:pPr>
    </w:lvl>
    <w:lvl w:ilvl="7">
      <w:start w:val="1"/>
      <w:numFmt w:val="lowerLetter"/>
      <w:lvlText w:val="%8."/>
      <w:lvlJc w:val="left"/>
      <w:pPr>
        <w:tabs>
          <w:tab w:val="num" w:pos="6469"/>
        </w:tabs>
        <w:ind w:left="6469" w:hanging="360"/>
      </w:pPr>
    </w:lvl>
    <w:lvl w:ilvl="8">
      <w:start w:val="1"/>
      <w:numFmt w:val="lowerRoman"/>
      <w:lvlText w:val="%9."/>
      <w:lvlJc w:val="right"/>
      <w:pPr>
        <w:tabs>
          <w:tab w:val="num" w:pos="7189"/>
        </w:tabs>
        <w:ind w:left="7189" w:hanging="180"/>
      </w:pPr>
    </w:lvl>
  </w:abstractNum>
  <w:abstractNum w:abstractNumId="30">
    <w:nsid w:val="482320A3"/>
    <w:multiLevelType w:val="multilevel"/>
    <w:tmpl w:val="83E8EAD6"/>
    <w:name w:val="52222222222222"/>
    <w:lvl w:ilvl="0">
      <w:start w:val="1"/>
      <w:numFmt w:val="bullet"/>
      <w:lvlText w:val=""/>
      <w:lvlPicBulletId w:val="3"/>
      <w:lvlJc w:val="left"/>
      <w:pPr>
        <w:tabs>
          <w:tab w:val="num" w:pos="720"/>
        </w:tabs>
        <w:ind w:left="720" w:hanging="360"/>
      </w:pPr>
      <w:rPr>
        <w:rFonts w:ascii="Wingdings" w:hAnsi="Wingdings" w:hint="default"/>
        <w:sz w:val="20"/>
      </w:rPr>
    </w:lvl>
    <w:lvl w:ilvl="1">
      <w:start w:val="1"/>
      <w:numFmt w:val="bullet"/>
      <w:lvlText w:val="o"/>
      <w:lvlPicBulletId w:val="4"/>
      <w:lvlJc w:val="left"/>
      <w:pPr>
        <w:tabs>
          <w:tab w:val="num" w:pos="1440"/>
        </w:tabs>
        <w:ind w:left="1440" w:hanging="360"/>
      </w:pPr>
      <w:rPr>
        <w:rFonts w:ascii="Courier New" w:hAnsi="Courier New" w:hint="default"/>
        <w:sz w:val="20"/>
      </w:rPr>
    </w:lvl>
    <w:lvl w:ilvl="2" w:tentative="1">
      <w:start w:val="1"/>
      <w:numFmt w:val="bullet"/>
      <w:lvlText w:val=""/>
      <w:lvlPicBulletId w:val="5"/>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4FE96849"/>
    <w:multiLevelType w:val="hybridMultilevel"/>
    <w:tmpl w:val="19B47344"/>
    <w:lvl w:ilvl="0" w:tplc="04090001">
      <w:start w:val="1"/>
      <w:numFmt w:val="bullet"/>
      <w:lvlText w:val=""/>
      <w:lvlJc w:val="left"/>
      <w:pPr>
        <w:ind w:left="2250" w:hanging="360"/>
      </w:pPr>
      <w:rPr>
        <w:rFonts w:ascii="Symbol" w:hAnsi="Symbol"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32">
    <w:nsid w:val="59A72ADB"/>
    <w:multiLevelType w:val="hybridMultilevel"/>
    <w:tmpl w:val="747E9918"/>
    <w:lvl w:ilvl="0" w:tplc="AFB0A29A">
      <w:numFmt w:val="bullet"/>
      <w:lvlText w:val="-"/>
      <w:lvlJc w:val="left"/>
      <w:pPr>
        <w:tabs>
          <w:tab w:val="num" w:pos="1080"/>
        </w:tabs>
        <w:ind w:left="1080" w:hanging="360"/>
      </w:pPr>
      <w:rPr>
        <w:rFonts w:ascii="Arial" w:eastAsia="MS Mincho" w:hAnsi="Arial" w:cs="Arial" w:hint="default"/>
      </w:rPr>
    </w:lvl>
    <w:lvl w:ilvl="1" w:tplc="04090019" w:tentative="1">
      <w:start w:val="1"/>
      <w:numFmt w:val="bullet"/>
      <w:lvlText w:val="o"/>
      <w:lvlJc w:val="left"/>
      <w:pPr>
        <w:tabs>
          <w:tab w:val="num" w:pos="1800"/>
        </w:tabs>
        <w:ind w:left="1800" w:hanging="360"/>
      </w:pPr>
      <w:rPr>
        <w:rFonts w:ascii="Courier New" w:hAnsi="Courier New" w:cs="Courier New" w:hint="default"/>
      </w:rPr>
    </w:lvl>
    <w:lvl w:ilvl="2" w:tplc="0409001B" w:tentative="1">
      <w:start w:val="1"/>
      <w:numFmt w:val="bullet"/>
      <w:lvlText w:val=""/>
      <w:lvlJc w:val="left"/>
      <w:pPr>
        <w:tabs>
          <w:tab w:val="num" w:pos="2520"/>
        </w:tabs>
        <w:ind w:left="2520" w:hanging="360"/>
      </w:pPr>
      <w:rPr>
        <w:rFonts w:ascii="Wingdings" w:hAnsi="Wingdings" w:hint="default"/>
      </w:rPr>
    </w:lvl>
    <w:lvl w:ilvl="3" w:tplc="0409000F" w:tentative="1">
      <w:start w:val="1"/>
      <w:numFmt w:val="bullet"/>
      <w:lvlText w:val=""/>
      <w:lvlJc w:val="left"/>
      <w:pPr>
        <w:tabs>
          <w:tab w:val="num" w:pos="3240"/>
        </w:tabs>
        <w:ind w:left="3240" w:hanging="360"/>
      </w:pPr>
      <w:rPr>
        <w:rFonts w:ascii="Symbol" w:hAnsi="Symbol" w:hint="default"/>
      </w:rPr>
    </w:lvl>
    <w:lvl w:ilvl="4" w:tplc="04090019" w:tentative="1">
      <w:start w:val="1"/>
      <w:numFmt w:val="bullet"/>
      <w:lvlText w:val="o"/>
      <w:lvlJc w:val="left"/>
      <w:pPr>
        <w:tabs>
          <w:tab w:val="num" w:pos="3960"/>
        </w:tabs>
        <w:ind w:left="3960" w:hanging="360"/>
      </w:pPr>
      <w:rPr>
        <w:rFonts w:ascii="Courier New" w:hAnsi="Courier New" w:cs="Courier New" w:hint="default"/>
      </w:rPr>
    </w:lvl>
    <w:lvl w:ilvl="5" w:tplc="0409001B" w:tentative="1">
      <w:start w:val="1"/>
      <w:numFmt w:val="bullet"/>
      <w:lvlText w:val=""/>
      <w:lvlJc w:val="left"/>
      <w:pPr>
        <w:tabs>
          <w:tab w:val="num" w:pos="4680"/>
        </w:tabs>
        <w:ind w:left="4680" w:hanging="360"/>
      </w:pPr>
      <w:rPr>
        <w:rFonts w:ascii="Wingdings" w:hAnsi="Wingdings" w:hint="default"/>
      </w:rPr>
    </w:lvl>
    <w:lvl w:ilvl="6" w:tplc="0409000F" w:tentative="1">
      <w:start w:val="1"/>
      <w:numFmt w:val="bullet"/>
      <w:lvlText w:val=""/>
      <w:lvlJc w:val="left"/>
      <w:pPr>
        <w:tabs>
          <w:tab w:val="num" w:pos="5400"/>
        </w:tabs>
        <w:ind w:left="5400" w:hanging="360"/>
      </w:pPr>
      <w:rPr>
        <w:rFonts w:ascii="Symbol" w:hAnsi="Symbol" w:hint="default"/>
      </w:rPr>
    </w:lvl>
    <w:lvl w:ilvl="7" w:tplc="04090019" w:tentative="1">
      <w:start w:val="1"/>
      <w:numFmt w:val="bullet"/>
      <w:lvlText w:val="o"/>
      <w:lvlJc w:val="left"/>
      <w:pPr>
        <w:tabs>
          <w:tab w:val="num" w:pos="6120"/>
        </w:tabs>
        <w:ind w:left="6120" w:hanging="360"/>
      </w:pPr>
      <w:rPr>
        <w:rFonts w:ascii="Courier New" w:hAnsi="Courier New" w:cs="Courier New" w:hint="default"/>
      </w:rPr>
    </w:lvl>
    <w:lvl w:ilvl="8" w:tplc="0409001B" w:tentative="1">
      <w:start w:val="1"/>
      <w:numFmt w:val="bullet"/>
      <w:lvlText w:val=""/>
      <w:lvlJc w:val="left"/>
      <w:pPr>
        <w:tabs>
          <w:tab w:val="num" w:pos="6840"/>
        </w:tabs>
        <w:ind w:left="6840" w:hanging="360"/>
      </w:pPr>
      <w:rPr>
        <w:rFonts w:ascii="Wingdings" w:hAnsi="Wingdings" w:hint="default"/>
      </w:rPr>
    </w:lvl>
  </w:abstractNum>
  <w:abstractNum w:abstractNumId="33">
    <w:nsid w:val="5E7A44CB"/>
    <w:multiLevelType w:val="singleLevel"/>
    <w:tmpl w:val="DB9A2D3A"/>
    <w:lvl w:ilvl="0">
      <w:start w:val="1"/>
      <w:numFmt w:val="decimal"/>
      <w:pStyle w:val="Tailieu"/>
      <w:lvlText w:val="%1."/>
      <w:lvlJc w:val="left"/>
      <w:pPr>
        <w:tabs>
          <w:tab w:val="num" w:pos="360"/>
        </w:tabs>
        <w:ind w:left="360" w:hanging="360"/>
      </w:pPr>
    </w:lvl>
  </w:abstractNum>
  <w:abstractNum w:abstractNumId="34">
    <w:nsid w:val="66192C8E"/>
    <w:multiLevelType w:val="singleLevel"/>
    <w:tmpl w:val="A2B453D0"/>
    <w:name w:val="5222222222"/>
    <w:lvl w:ilvl="0">
      <w:start w:val="1"/>
      <w:numFmt w:val="decimal"/>
      <w:lvlText w:val="%1."/>
      <w:lvlJc w:val="left"/>
      <w:pPr>
        <w:tabs>
          <w:tab w:val="num" w:pos="360"/>
        </w:tabs>
        <w:ind w:left="216" w:hanging="216"/>
      </w:pPr>
    </w:lvl>
  </w:abstractNum>
  <w:abstractNum w:abstractNumId="35">
    <w:nsid w:val="664A7D5D"/>
    <w:multiLevelType w:val="singleLevel"/>
    <w:tmpl w:val="A2B453D0"/>
    <w:name w:val="522222222222222222"/>
    <w:lvl w:ilvl="0">
      <w:start w:val="1"/>
      <w:numFmt w:val="decimal"/>
      <w:lvlText w:val="%1."/>
      <w:lvlJc w:val="left"/>
      <w:pPr>
        <w:tabs>
          <w:tab w:val="num" w:pos="360"/>
        </w:tabs>
        <w:ind w:left="216" w:hanging="216"/>
      </w:pPr>
    </w:lvl>
  </w:abstractNum>
  <w:abstractNum w:abstractNumId="36">
    <w:nsid w:val="66B75600"/>
    <w:multiLevelType w:val="singleLevel"/>
    <w:tmpl w:val="EBBC44FA"/>
    <w:lvl w:ilvl="0">
      <w:start w:val="1"/>
      <w:numFmt w:val="bullet"/>
      <w:lvlText w:val=""/>
      <w:lvlJc w:val="left"/>
      <w:pPr>
        <w:tabs>
          <w:tab w:val="num" w:pos="360"/>
        </w:tabs>
        <w:ind w:left="245" w:hanging="245"/>
      </w:pPr>
      <w:rPr>
        <w:rFonts w:ascii="Wingdings" w:hAnsi="Wingdings" w:cs="Times New Roman" w:hint="default"/>
      </w:rPr>
    </w:lvl>
  </w:abstractNum>
  <w:abstractNum w:abstractNumId="37">
    <w:nsid w:val="69DE2537"/>
    <w:multiLevelType w:val="singleLevel"/>
    <w:tmpl w:val="A2B453D0"/>
    <w:lvl w:ilvl="0">
      <w:start w:val="1"/>
      <w:numFmt w:val="decimal"/>
      <w:lvlText w:val="%1."/>
      <w:lvlJc w:val="left"/>
      <w:pPr>
        <w:tabs>
          <w:tab w:val="num" w:pos="360"/>
        </w:tabs>
        <w:ind w:left="216" w:hanging="216"/>
      </w:pPr>
    </w:lvl>
  </w:abstractNum>
  <w:abstractNum w:abstractNumId="38">
    <w:nsid w:val="6CAE2D27"/>
    <w:multiLevelType w:val="singleLevel"/>
    <w:tmpl w:val="A2B453D0"/>
    <w:name w:val="5222222222222222"/>
    <w:lvl w:ilvl="0">
      <w:start w:val="1"/>
      <w:numFmt w:val="decimal"/>
      <w:lvlText w:val="%1."/>
      <w:lvlJc w:val="left"/>
      <w:pPr>
        <w:tabs>
          <w:tab w:val="num" w:pos="360"/>
        </w:tabs>
        <w:ind w:left="216" w:hanging="216"/>
      </w:pPr>
    </w:lvl>
  </w:abstractNum>
  <w:abstractNum w:abstractNumId="39">
    <w:nsid w:val="6E200C98"/>
    <w:multiLevelType w:val="singleLevel"/>
    <w:tmpl w:val="A2B453D0"/>
    <w:lvl w:ilvl="0">
      <w:start w:val="1"/>
      <w:numFmt w:val="decimal"/>
      <w:lvlText w:val="%1."/>
      <w:lvlJc w:val="left"/>
      <w:pPr>
        <w:tabs>
          <w:tab w:val="num" w:pos="360"/>
        </w:tabs>
        <w:ind w:left="216" w:hanging="216"/>
      </w:pPr>
    </w:lvl>
  </w:abstractNum>
  <w:abstractNum w:abstractNumId="40">
    <w:nsid w:val="6F554E85"/>
    <w:multiLevelType w:val="singleLevel"/>
    <w:tmpl w:val="A2B453D0"/>
    <w:name w:val="5222222222222222222"/>
    <w:lvl w:ilvl="0">
      <w:start w:val="1"/>
      <w:numFmt w:val="decimal"/>
      <w:lvlText w:val="%1."/>
      <w:lvlJc w:val="left"/>
      <w:pPr>
        <w:tabs>
          <w:tab w:val="num" w:pos="360"/>
        </w:tabs>
        <w:ind w:left="216" w:hanging="216"/>
      </w:pPr>
    </w:lvl>
  </w:abstractNum>
  <w:abstractNum w:abstractNumId="41">
    <w:nsid w:val="6FDB7876"/>
    <w:multiLevelType w:val="multilevel"/>
    <w:tmpl w:val="3E4077AC"/>
    <w:name w:val="522222222222"/>
    <w:lvl w:ilvl="0">
      <w:start w:val="1"/>
      <w:numFmt w:val="bullet"/>
      <w:lvlText w:val=""/>
      <w:lvlPicBulletId w:val="12"/>
      <w:lvlJc w:val="left"/>
      <w:pPr>
        <w:tabs>
          <w:tab w:val="num" w:pos="720"/>
        </w:tabs>
        <w:ind w:left="720" w:hanging="360"/>
      </w:pPr>
      <w:rPr>
        <w:rFonts w:ascii="Wingdings" w:hAnsi="Wingdings" w:hint="default"/>
        <w:sz w:val="20"/>
      </w:rPr>
    </w:lvl>
    <w:lvl w:ilvl="1" w:tentative="1">
      <w:start w:val="1"/>
      <w:numFmt w:val="bullet"/>
      <w:lvlText w:val=""/>
      <w:lvlPicBulletId w:val="13"/>
      <w:lvlJc w:val="left"/>
      <w:pPr>
        <w:tabs>
          <w:tab w:val="num" w:pos="1440"/>
        </w:tabs>
        <w:ind w:left="1440" w:hanging="360"/>
      </w:pPr>
      <w:rPr>
        <w:rFonts w:ascii="Wingdings" w:hAnsi="Wingdings" w:hint="default"/>
        <w:sz w:val="20"/>
      </w:rPr>
    </w:lvl>
    <w:lvl w:ilvl="2" w:tentative="1">
      <w:start w:val="1"/>
      <w:numFmt w:val="bullet"/>
      <w:lvlText w:val=""/>
      <w:lvlPicBulletId w:val="14"/>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03A2D81"/>
    <w:multiLevelType w:val="singleLevel"/>
    <w:tmpl w:val="A2B453D0"/>
    <w:lvl w:ilvl="0">
      <w:start w:val="1"/>
      <w:numFmt w:val="decimal"/>
      <w:lvlText w:val="%1."/>
      <w:lvlJc w:val="left"/>
      <w:pPr>
        <w:tabs>
          <w:tab w:val="num" w:pos="360"/>
        </w:tabs>
        <w:ind w:left="216" w:hanging="216"/>
      </w:pPr>
    </w:lvl>
  </w:abstractNum>
  <w:abstractNum w:abstractNumId="43">
    <w:nsid w:val="70F40A5C"/>
    <w:multiLevelType w:val="hybridMultilevel"/>
    <w:tmpl w:val="23745A0A"/>
    <w:name w:val="52222"/>
    <w:lvl w:ilvl="0">
      <w:start w:val="1"/>
      <w:numFmt w:val="bullet"/>
      <w:lvlText w:val="-"/>
      <w:lvlJc w:val="left"/>
      <w:pPr>
        <w:tabs>
          <w:tab w:val="num" w:pos="720"/>
        </w:tabs>
        <w:ind w:left="720" w:hanging="360"/>
      </w:pPr>
      <w:rPr>
        <w:rFonts w:ascii="Times New Roman" w:hAnsi="Times New Roman" w:hint="default"/>
      </w:rPr>
    </w:lvl>
    <w:lvl w:ilvl="1" w:tentative="1">
      <w:start w:val="1"/>
      <w:numFmt w:val="bullet"/>
      <w:lvlText w:val="-"/>
      <w:lvlJc w:val="left"/>
      <w:pPr>
        <w:tabs>
          <w:tab w:val="num" w:pos="1440"/>
        </w:tabs>
        <w:ind w:left="1440" w:hanging="360"/>
      </w:pPr>
      <w:rPr>
        <w:rFonts w:ascii="Times New Roman" w:hAnsi="Times New Roman" w:hint="default"/>
      </w:rPr>
    </w:lvl>
    <w:lvl w:ilvl="2" w:tentative="1">
      <w:start w:val="1"/>
      <w:numFmt w:val="bullet"/>
      <w:lvlText w:val="-"/>
      <w:lvlJc w:val="left"/>
      <w:pPr>
        <w:tabs>
          <w:tab w:val="num" w:pos="2160"/>
        </w:tabs>
        <w:ind w:left="2160" w:hanging="360"/>
      </w:pPr>
      <w:rPr>
        <w:rFonts w:ascii="Times New Roman" w:hAnsi="Times New Roman" w:hint="default"/>
      </w:rPr>
    </w:lvl>
    <w:lvl w:ilvl="3" w:tentative="1">
      <w:start w:val="1"/>
      <w:numFmt w:val="bullet"/>
      <w:lvlText w:val="-"/>
      <w:lvlJc w:val="left"/>
      <w:pPr>
        <w:tabs>
          <w:tab w:val="num" w:pos="2880"/>
        </w:tabs>
        <w:ind w:left="2880" w:hanging="360"/>
      </w:pPr>
      <w:rPr>
        <w:rFonts w:ascii="Times New Roman" w:hAnsi="Times New Roman" w:hint="default"/>
      </w:rPr>
    </w:lvl>
    <w:lvl w:ilvl="4" w:tentative="1">
      <w:start w:val="1"/>
      <w:numFmt w:val="bullet"/>
      <w:lvlText w:val="-"/>
      <w:lvlJc w:val="left"/>
      <w:pPr>
        <w:tabs>
          <w:tab w:val="num" w:pos="3600"/>
        </w:tabs>
        <w:ind w:left="3600" w:hanging="360"/>
      </w:pPr>
      <w:rPr>
        <w:rFonts w:ascii="Times New Roman" w:hAnsi="Times New Roman" w:hint="default"/>
      </w:rPr>
    </w:lvl>
    <w:lvl w:ilvl="5" w:tentative="1">
      <w:start w:val="1"/>
      <w:numFmt w:val="bullet"/>
      <w:lvlText w:val="-"/>
      <w:lvlJc w:val="left"/>
      <w:pPr>
        <w:tabs>
          <w:tab w:val="num" w:pos="4320"/>
        </w:tabs>
        <w:ind w:left="4320" w:hanging="360"/>
      </w:pPr>
      <w:rPr>
        <w:rFonts w:ascii="Times New Roman" w:hAnsi="Times New Roman" w:hint="default"/>
      </w:rPr>
    </w:lvl>
    <w:lvl w:ilvl="6" w:tentative="1">
      <w:start w:val="1"/>
      <w:numFmt w:val="bullet"/>
      <w:lvlText w:val="-"/>
      <w:lvlJc w:val="left"/>
      <w:pPr>
        <w:tabs>
          <w:tab w:val="num" w:pos="5040"/>
        </w:tabs>
        <w:ind w:left="5040" w:hanging="360"/>
      </w:pPr>
      <w:rPr>
        <w:rFonts w:ascii="Times New Roman" w:hAnsi="Times New Roman" w:hint="default"/>
      </w:rPr>
    </w:lvl>
    <w:lvl w:ilvl="7" w:tentative="1">
      <w:start w:val="1"/>
      <w:numFmt w:val="bullet"/>
      <w:lvlText w:val="-"/>
      <w:lvlJc w:val="left"/>
      <w:pPr>
        <w:tabs>
          <w:tab w:val="num" w:pos="5760"/>
        </w:tabs>
        <w:ind w:left="5760" w:hanging="360"/>
      </w:pPr>
      <w:rPr>
        <w:rFonts w:ascii="Times New Roman" w:hAnsi="Times New Roman" w:hint="default"/>
      </w:rPr>
    </w:lvl>
    <w:lvl w:ilvl="8" w:tentative="1">
      <w:start w:val="1"/>
      <w:numFmt w:val="bullet"/>
      <w:lvlText w:val="-"/>
      <w:lvlJc w:val="left"/>
      <w:pPr>
        <w:tabs>
          <w:tab w:val="num" w:pos="6480"/>
        </w:tabs>
        <w:ind w:left="6480" w:hanging="360"/>
      </w:pPr>
      <w:rPr>
        <w:rFonts w:ascii="Times New Roman" w:hAnsi="Times New Roman" w:hint="default"/>
      </w:rPr>
    </w:lvl>
  </w:abstractNum>
  <w:abstractNum w:abstractNumId="44">
    <w:nsid w:val="71BB7563"/>
    <w:multiLevelType w:val="singleLevel"/>
    <w:tmpl w:val="876EF2CC"/>
    <w:name w:val="522222"/>
    <w:lvl w:ilvl="0">
      <w:start w:val="1"/>
      <w:numFmt w:val="decimal"/>
      <w:pStyle w:val="TableTitle"/>
      <w:lvlText w:val="B¶ng %1:"/>
      <w:lvlJc w:val="left"/>
      <w:pPr>
        <w:tabs>
          <w:tab w:val="num" w:pos="1080"/>
        </w:tabs>
      </w:pPr>
    </w:lvl>
  </w:abstractNum>
  <w:abstractNum w:abstractNumId="45">
    <w:nsid w:val="71F21D6D"/>
    <w:multiLevelType w:val="multilevel"/>
    <w:tmpl w:val="46C437AE"/>
    <w:lvl w:ilvl="0">
      <w:start w:val="1"/>
      <w:numFmt w:val="bullet"/>
      <w:lvlText w:val=""/>
      <w:lvlPicBulletId w:val="9"/>
      <w:lvlJc w:val="left"/>
      <w:pPr>
        <w:tabs>
          <w:tab w:val="num" w:pos="720"/>
        </w:tabs>
        <w:ind w:left="720" w:hanging="360"/>
      </w:pPr>
      <w:rPr>
        <w:rFonts w:ascii="Wingdings" w:hAnsi="Wingdings" w:hint="default"/>
        <w:sz w:val="20"/>
      </w:rPr>
    </w:lvl>
    <w:lvl w:ilvl="1" w:tentative="1">
      <w:start w:val="1"/>
      <w:numFmt w:val="bullet"/>
      <w:lvlText w:val=""/>
      <w:lvlPicBulletId w:val="10"/>
      <w:lvlJc w:val="left"/>
      <w:pPr>
        <w:tabs>
          <w:tab w:val="num" w:pos="1440"/>
        </w:tabs>
        <w:ind w:left="1440" w:hanging="360"/>
      </w:pPr>
      <w:rPr>
        <w:rFonts w:ascii="Wingdings" w:hAnsi="Wingdings" w:hint="default"/>
        <w:sz w:val="20"/>
      </w:rPr>
    </w:lvl>
    <w:lvl w:ilvl="2" w:tentative="1">
      <w:start w:val="1"/>
      <w:numFmt w:val="bullet"/>
      <w:lvlText w:val=""/>
      <w:lvlPicBulletId w:val="11"/>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74C744AB"/>
    <w:multiLevelType w:val="singleLevel"/>
    <w:tmpl w:val="A2B453D0"/>
    <w:name w:val="52222222222222222"/>
    <w:lvl w:ilvl="0">
      <w:start w:val="1"/>
      <w:numFmt w:val="decimal"/>
      <w:lvlText w:val="%1."/>
      <w:lvlJc w:val="left"/>
      <w:pPr>
        <w:tabs>
          <w:tab w:val="num" w:pos="360"/>
        </w:tabs>
        <w:ind w:left="216" w:hanging="216"/>
      </w:pPr>
    </w:lvl>
  </w:abstractNum>
  <w:abstractNum w:abstractNumId="47">
    <w:nsid w:val="77C64ADB"/>
    <w:multiLevelType w:val="hybridMultilevel"/>
    <w:tmpl w:val="CC7428B0"/>
    <w:lvl w:ilvl="0">
      <w:start w:val="1"/>
      <w:numFmt w:val="decimal"/>
      <w:lvlText w:val="%1."/>
      <w:lvlJc w:val="left"/>
      <w:pPr>
        <w:tabs>
          <w:tab w:val="num" w:pos="1429"/>
        </w:tabs>
        <w:ind w:left="1429" w:hanging="360"/>
      </w:pPr>
    </w:lvl>
    <w:lvl w:ilvl="1">
      <w:start w:val="1"/>
      <w:numFmt w:val="decimal"/>
      <w:lvlText w:val="%2)"/>
      <w:lvlJc w:val="left"/>
      <w:pPr>
        <w:tabs>
          <w:tab w:val="num" w:pos="2149"/>
        </w:tabs>
        <w:ind w:left="2149" w:hanging="360"/>
      </w:pPr>
    </w:lvl>
    <w:lvl w:ilvl="2" w:tentative="1">
      <w:start w:val="1"/>
      <w:numFmt w:val="lowerRoman"/>
      <w:lvlText w:val="%3."/>
      <w:lvlJc w:val="right"/>
      <w:pPr>
        <w:tabs>
          <w:tab w:val="num" w:pos="2869"/>
        </w:tabs>
        <w:ind w:left="2869" w:hanging="180"/>
      </w:pPr>
    </w:lvl>
    <w:lvl w:ilvl="3" w:tentative="1">
      <w:start w:val="1"/>
      <w:numFmt w:val="decimal"/>
      <w:lvlText w:val="%4."/>
      <w:lvlJc w:val="left"/>
      <w:pPr>
        <w:tabs>
          <w:tab w:val="num" w:pos="3589"/>
        </w:tabs>
        <w:ind w:left="3589" w:hanging="360"/>
      </w:pPr>
    </w:lvl>
    <w:lvl w:ilvl="4" w:tentative="1">
      <w:start w:val="1"/>
      <w:numFmt w:val="lowerLetter"/>
      <w:lvlText w:val="%5."/>
      <w:lvlJc w:val="left"/>
      <w:pPr>
        <w:tabs>
          <w:tab w:val="num" w:pos="4309"/>
        </w:tabs>
        <w:ind w:left="4309" w:hanging="360"/>
      </w:pPr>
    </w:lvl>
    <w:lvl w:ilvl="5" w:tentative="1">
      <w:start w:val="1"/>
      <w:numFmt w:val="lowerRoman"/>
      <w:lvlText w:val="%6."/>
      <w:lvlJc w:val="right"/>
      <w:pPr>
        <w:tabs>
          <w:tab w:val="num" w:pos="5029"/>
        </w:tabs>
        <w:ind w:left="5029" w:hanging="180"/>
      </w:pPr>
    </w:lvl>
    <w:lvl w:ilvl="6" w:tentative="1">
      <w:start w:val="1"/>
      <w:numFmt w:val="decimal"/>
      <w:lvlText w:val="%7."/>
      <w:lvlJc w:val="left"/>
      <w:pPr>
        <w:tabs>
          <w:tab w:val="num" w:pos="5749"/>
        </w:tabs>
        <w:ind w:left="5749" w:hanging="360"/>
      </w:pPr>
    </w:lvl>
    <w:lvl w:ilvl="7" w:tentative="1">
      <w:start w:val="1"/>
      <w:numFmt w:val="lowerLetter"/>
      <w:lvlText w:val="%8."/>
      <w:lvlJc w:val="left"/>
      <w:pPr>
        <w:tabs>
          <w:tab w:val="num" w:pos="6469"/>
        </w:tabs>
        <w:ind w:left="6469" w:hanging="360"/>
      </w:pPr>
    </w:lvl>
    <w:lvl w:ilvl="8" w:tentative="1">
      <w:start w:val="1"/>
      <w:numFmt w:val="lowerRoman"/>
      <w:lvlText w:val="%9."/>
      <w:lvlJc w:val="right"/>
      <w:pPr>
        <w:tabs>
          <w:tab w:val="num" w:pos="7189"/>
        </w:tabs>
        <w:ind w:left="7189" w:hanging="180"/>
      </w:pPr>
    </w:lvl>
  </w:abstractNum>
  <w:abstractNum w:abstractNumId="48">
    <w:nsid w:val="7C1920B2"/>
    <w:multiLevelType w:val="singleLevel"/>
    <w:tmpl w:val="60644554"/>
    <w:name w:val="5"/>
    <w:lvl w:ilvl="0">
      <w:start w:val="1"/>
      <w:numFmt w:val="bullet"/>
      <w:pStyle w:val="Vidu"/>
      <w:lvlText w:val=""/>
      <w:lvlJc w:val="left"/>
      <w:pPr>
        <w:tabs>
          <w:tab w:val="num" w:pos="360"/>
        </w:tabs>
        <w:ind w:left="360" w:hanging="360"/>
      </w:pPr>
      <w:rPr>
        <w:rFonts w:ascii="Symbol" w:hAnsi="Symbol" w:cs="Times New Roman" w:hint="default"/>
      </w:rPr>
    </w:lvl>
  </w:abstractNum>
  <w:num w:numId="1">
    <w:abstractNumId w:val="20"/>
  </w:num>
  <w:num w:numId="2">
    <w:abstractNumId w:val="14"/>
  </w:num>
  <w:num w:numId="3">
    <w:abstractNumId w:val="33"/>
  </w:num>
  <w:num w:numId="4">
    <w:abstractNumId w:val="48"/>
  </w:num>
  <w:num w:numId="5">
    <w:abstractNumId w:val="44"/>
  </w:num>
  <w:num w:numId="6">
    <w:abstractNumId w:val="4"/>
  </w:num>
  <w:num w:numId="7">
    <w:abstractNumId w:val="36"/>
  </w:num>
  <w:num w:numId="8">
    <w:abstractNumId w:val="17"/>
  </w:num>
  <w:num w:numId="9">
    <w:abstractNumId w:val="24"/>
  </w:num>
  <w:num w:numId="10">
    <w:abstractNumId w:val="4"/>
  </w:num>
  <w:num w:numId="11">
    <w:abstractNumId w:val="4"/>
  </w:num>
  <w:num w:numId="12">
    <w:abstractNumId w:val="9"/>
  </w:num>
  <w:num w:numId="13">
    <w:abstractNumId w:val="47"/>
  </w:num>
  <w:num w:numId="14">
    <w:abstractNumId w:val="29"/>
  </w:num>
  <w:num w:numId="15">
    <w:abstractNumId w:val="30"/>
  </w:num>
  <w:num w:numId="16">
    <w:abstractNumId w:val="15"/>
  </w:num>
  <w:num w:numId="17">
    <w:abstractNumId w:val="45"/>
  </w:num>
  <w:num w:numId="18">
    <w:abstractNumId w:val="41"/>
  </w:num>
  <w:num w:numId="19">
    <w:abstractNumId w:val="22"/>
  </w:num>
  <w:num w:numId="20">
    <w:abstractNumId w:val="0"/>
  </w:num>
  <w:num w:numId="21">
    <w:abstractNumId w:val="4"/>
  </w:num>
  <w:num w:numId="22">
    <w:abstractNumId w:val="4"/>
  </w:num>
  <w:num w:numId="23">
    <w:abstractNumId w:val="6"/>
  </w:num>
  <w:num w:numId="24">
    <w:abstractNumId w:val="16"/>
  </w:num>
  <w:num w:numId="25">
    <w:abstractNumId w:val="23"/>
  </w:num>
  <w:num w:numId="26">
    <w:abstractNumId w:val="18"/>
  </w:num>
  <w:num w:numId="27">
    <w:abstractNumId w:val="43"/>
  </w:num>
  <w:num w:numId="28">
    <w:abstractNumId w:val="4"/>
  </w:num>
  <w:num w:numId="29">
    <w:abstractNumId w:val="11"/>
  </w:num>
  <w:num w:numId="30">
    <w:abstractNumId w:val="31"/>
  </w:num>
  <w:num w:numId="31">
    <w:abstractNumId w:val="4"/>
  </w:num>
  <w:num w:numId="32">
    <w:abstractNumId w:val="12"/>
  </w:num>
  <w:num w:numId="33">
    <w:abstractNumId w:val="4"/>
  </w:num>
  <w:num w:numId="34">
    <w:abstractNumId w:val="25"/>
  </w:num>
  <w:num w:numId="35">
    <w:abstractNumId w:val="5"/>
  </w:num>
  <w:num w:numId="36">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57"/>
  <w:drawingGridVerticalSpacing w:val="57"/>
  <w:displayHorizontalDrawingGridEvery w:val="0"/>
  <w:displayVerticalDrawingGridEvery w:val="0"/>
  <w:doNotUseMarginsForDrawingGridOrigin/>
  <w:drawingGridHorizontalOrigin w:val="0"/>
  <w:drawingGridVerticalOrigin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7542"/>
    <w:rsid w:val="000228C2"/>
    <w:rsid w:val="000254CE"/>
    <w:rsid w:val="00027B21"/>
    <w:rsid w:val="00037710"/>
    <w:rsid w:val="0004031D"/>
    <w:rsid w:val="00040866"/>
    <w:rsid w:val="00047DDC"/>
    <w:rsid w:val="0005074B"/>
    <w:rsid w:val="00057DEA"/>
    <w:rsid w:val="00062665"/>
    <w:rsid w:val="00064702"/>
    <w:rsid w:val="00074C0B"/>
    <w:rsid w:val="00076926"/>
    <w:rsid w:val="00077164"/>
    <w:rsid w:val="00084659"/>
    <w:rsid w:val="00094F4D"/>
    <w:rsid w:val="000A22F9"/>
    <w:rsid w:val="000B174E"/>
    <w:rsid w:val="000D0B06"/>
    <w:rsid w:val="000D35D5"/>
    <w:rsid w:val="000D35D9"/>
    <w:rsid w:val="000D7056"/>
    <w:rsid w:val="000E13D8"/>
    <w:rsid w:val="000E7874"/>
    <w:rsid w:val="00112B8B"/>
    <w:rsid w:val="00114608"/>
    <w:rsid w:val="0011691D"/>
    <w:rsid w:val="00120810"/>
    <w:rsid w:val="0013399E"/>
    <w:rsid w:val="0013522D"/>
    <w:rsid w:val="00145BB5"/>
    <w:rsid w:val="001653A2"/>
    <w:rsid w:val="00166937"/>
    <w:rsid w:val="0017126B"/>
    <w:rsid w:val="00171699"/>
    <w:rsid w:val="00172889"/>
    <w:rsid w:val="00177421"/>
    <w:rsid w:val="00180C7C"/>
    <w:rsid w:val="00182006"/>
    <w:rsid w:val="00195915"/>
    <w:rsid w:val="00196871"/>
    <w:rsid w:val="001A63B6"/>
    <w:rsid w:val="001A7150"/>
    <w:rsid w:val="001B3B04"/>
    <w:rsid w:val="001B57CA"/>
    <w:rsid w:val="001E2B2A"/>
    <w:rsid w:val="001E3136"/>
    <w:rsid w:val="001E31B2"/>
    <w:rsid w:val="001E3512"/>
    <w:rsid w:val="001E6E42"/>
    <w:rsid w:val="001E76AD"/>
    <w:rsid w:val="00210276"/>
    <w:rsid w:val="00212411"/>
    <w:rsid w:val="0021498B"/>
    <w:rsid w:val="002162CA"/>
    <w:rsid w:val="00224F99"/>
    <w:rsid w:val="002305EC"/>
    <w:rsid w:val="00231C74"/>
    <w:rsid w:val="00232F5F"/>
    <w:rsid w:val="00235A5E"/>
    <w:rsid w:val="0024175B"/>
    <w:rsid w:val="002446C8"/>
    <w:rsid w:val="00252C79"/>
    <w:rsid w:val="002542E4"/>
    <w:rsid w:val="002667E9"/>
    <w:rsid w:val="0026768B"/>
    <w:rsid w:val="00280CAC"/>
    <w:rsid w:val="0029412F"/>
    <w:rsid w:val="00296744"/>
    <w:rsid w:val="002B0E63"/>
    <w:rsid w:val="002B1994"/>
    <w:rsid w:val="002B2111"/>
    <w:rsid w:val="002C4B65"/>
    <w:rsid w:val="002E22C3"/>
    <w:rsid w:val="002E7EC9"/>
    <w:rsid w:val="002F32DE"/>
    <w:rsid w:val="002F55B7"/>
    <w:rsid w:val="002F79C7"/>
    <w:rsid w:val="003007DB"/>
    <w:rsid w:val="00301C59"/>
    <w:rsid w:val="00310D5A"/>
    <w:rsid w:val="0031743F"/>
    <w:rsid w:val="00320F1C"/>
    <w:rsid w:val="00323DF5"/>
    <w:rsid w:val="00324C1F"/>
    <w:rsid w:val="00335ACE"/>
    <w:rsid w:val="00362CE7"/>
    <w:rsid w:val="003631A6"/>
    <w:rsid w:val="003638AE"/>
    <w:rsid w:val="00377410"/>
    <w:rsid w:val="00377B2F"/>
    <w:rsid w:val="00377E9B"/>
    <w:rsid w:val="00380E56"/>
    <w:rsid w:val="00381455"/>
    <w:rsid w:val="003A2474"/>
    <w:rsid w:val="003A2ADE"/>
    <w:rsid w:val="003B5345"/>
    <w:rsid w:val="003C628D"/>
    <w:rsid w:val="003D3898"/>
    <w:rsid w:val="003D4890"/>
    <w:rsid w:val="003F2F0C"/>
    <w:rsid w:val="003F7880"/>
    <w:rsid w:val="00406DC5"/>
    <w:rsid w:val="0041190E"/>
    <w:rsid w:val="004208CC"/>
    <w:rsid w:val="00424542"/>
    <w:rsid w:val="00425104"/>
    <w:rsid w:val="0043395A"/>
    <w:rsid w:val="004369FA"/>
    <w:rsid w:val="004435E9"/>
    <w:rsid w:val="00443BCD"/>
    <w:rsid w:val="00450ABA"/>
    <w:rsid w:val="0046349B"/>
    <w:rsid w:val="00463CEF"/>
    <w:rsid w:val="0047232B"/>
    <w:rsid w:val="0047435F"/>
    <w:rsid w:val="0047468C"/>
    <w:rsid w:val="00475D31"/>
    <w:rsid w:val="00481DFE"/>
    <w:rsid w:val="004A2AA5"/>
    <w:rsid w:val="004B3152"/>
    <w:rsid w:val="004C0043"/>
    <w:rsid w:val="004C4F49"/>
    <w:rsid w:val="004E3F47"/>
    <w:rsid w:val="004F2A0B"/>
    <w:rsid w:val="004F442B"/>
    <w:rsid w:val="004F56EA"/>
    <w:rsid w:val="004F6653"/>
    <w:rsid w:val="004F7F4A"/>
    <w:rsid w:val="005300F6"/>
    <w:rsid w:val="00545A26"/>
    <w:rsid w:val="00554673"/>
    <w:rsid w:val="0057274F"/>
    <w:rsid w:val="005747BF"/>
    <w:rsid w:val="005760EE"/>
    <w:rsid w:val="0058427A"/>
    <w:rsid w:val="00585182"/>
    <w:rsid w:val="0058670F"/>
    <w:rsid w:val="00591F5A"/>
    <w:rsid w:val="00595609"/>
    <w:rsid w:val="00595975"/>
    <w:rsid w:val="0059748F"/>
    <w:rsid w:val="005A2303"/>
    <w:rsid w:val="005C0E3B"/>
    <w:rsid w:val="005D7D34"/>
    <w:rsid w:val="005F13F0"/>
    <w:rsid w:val="006055E2"/>
    <w:rsid w:val="0061035D"/>
    <w:rsid w:val="00614F8C"/>
    <w:rsid w:val="00622E7C"/>
    <w:rsid w:val="00633398"/>
    <w:rsid w:val="006431DA"/>
    <w:rsid w:val="00644A0C"/>
    <w:rsid w:val="00657923"/>
    <w:rsid w:val="0066078E"/>
    <w:rsid w:val="0066532F"/>
    <w:rsid w:val="00685593"/>
    <w:rsid w:val="006A0D03"/>
    <w:rsid w:val="006A5B20"/>
    <w:rsid w:val="006D21CC"/>
    <w:rsid w:val="006D4B68"/>
    <w:rsid w:val="006D525E"/>
    <w:rsid w:val="006F4320"/>
    <w:rsid w:val="0070052E"/>
    <w:rsid w:val="00704B81"/>
    <w:rsid w:val="007120C2"/>
    <w:rsid w:val="00740422"/>
    <w:rsid w:val="00740F69"/>
    <w:rsid w:val="00751F0E"/>
    <w:rsid w:val="00752BBC"/>
    <w:rsid w:val="00756EB1"/>
    <w:rsid w:val="007726DB"/>
    <w:rsid w:val="007869ED"/>
    <w:rsid w:val="00790512"/>
    <w:rsid w:val="00795C7F"/>
    <w:rsid w:val="0079640C"/>
    <w:rsid w:val="007A0A21"/>
    <w:rsid w:val="007A73D0"/>
    <w:rsid w:val="007C548F"/>
    <w:rsid w:val="007C7613"/>
    <w:rsid w:val="007D0B3F"/>
    <w:rsid w:val="007D3328"/>
    <w:rsid w:val="007D5023"/>
    <w:rsid w:val="007D5CFF"/>
    <w:rsid w:val="007F09D2"/>
    <w:rsid w:val="007F279B"/>
    <w:rsid w:val="007F6DF5"/>
    <w:rsid w:val="008269D1"/>
    <w:rsid w:val="00834F21"/>
    <w:rsid w:val="00837703"/>
    <w:rsid w:val="00840FEE"/>
    <w:rsid w:val="008527E4"/>
    <w:rsid w:val="00867126"/>
    <w:rsid w:val="00873782"/>
    <w:rsid w:val="00885BFA"/>
    <w:rsid w:val="00891582"/>
    <w:rsid w:val="00894E56"/>
    <w:rsid w:val="008B4D9F"/>
    <w:rsid w:val="008F5C90"/>
    <w:rsid w:val="008F75D3"/>
    <w:rsid w:val="00904EE2"/>
    <w:rsid w:val="009104CA"/>
    <w:rsid w:val="00912C5E"/>
    <w:rsid w:val="009334D1"/>
    <w:rsid w:val="00937891"/>
    <w:rsid w:val="0096518C"/>
    <w:rsid w:val="00982FE7"/>
    <w:rsid w:val="00983C80"/>
    <w:rsid w:val="009928E9"/>
    <w:rsid w:val="00992CF1"/>
    <w:rsid w:val="009B53D8"/>
    <w:rsid w:val="009B5F28"/>
    <w:rsid w:val="009C0BE9"/>
    <w:rsid w:val="009D1370"/>
    <w:rsid w:val="009F46CF"/>
    <w:rsid w:val="00A01078"/>
    <w:rsid w:val="00A3683E"/>
    <w:rsid w:val="00A46467"/>
    <w:rsid w:val="00A47CFA"/>
    <w:rsid w:val="00A47D1D"/>
    <w:rsid w:val="00A60C2F"/>
    <w:rsid w:val="00A6676A"/>
    <w:rsid w:val="00A67769"/>
    <w:rsid w:val="00A7605B"/>
    <w:rsid w:val="00A802D1"/>
    <w:rsid w:val="00A849AE"/>
    <w:rsid w:val="00A870E1"/>
    <w:rsid w:val="00A96E06"/>
    <w:rsid w:val="00AA0D69"/>
    <w:rsid w:val="00AA5E8E"/>
    <w:rsid w:val="00AB0BE0"/>
    <w:rsid w:val="00AB35A4"/>
    <w:rsid w:val="00AB6065"/>
    <w:rsid w:val="00AD2D3B"/>
    <w:rsid w:val="00AE7BF1"/>
    <w:rsid w:val="00AF47E5"/>
    <w:rsid w:val="00AF74B2"/>
    <w:rsid w:val="00B014DB"/>
    <w:rsid w:val="00B16672"/>
    <w:rsid w:val="00B30362"/>
    <w:rsid w:val="00B3384D"/>
    <w:rsid w:val="00B4164C"/>
    <w:rsid w:val="00B472A3"/>
    <w:rsid w:val="00B53814"/>
    <w:rsid w:val="00B56E61"/>
    <w:rsid w:val="00B87A2C"/>
    <w:rsid w:val="00BA1C91"/>
    <w:rsid w:val="00BA1E24"/>
    <w:rsid w:val="00BA2EA1"/>
    <w:rsid w:val="00BA5DFE"/>
    <w:rsid w:val="00BB5021"/>
    <w:rsid w:val="00BD6F1A"/>
    <w:rsid w:val="00BE7021"/>
    <w:rsid w:val="00BF1BD5"/>
    <w:rsid w:val="00BF43D8"/>
    <w:rsid w:val="00BF7B16"/>
    <w:rsid w:val="00C05918"/>
    <w:rsid w:val="00C13C07"/>
    <w:rsid w:val="00C52BDF"/>
    <w:rsid w:val="00C574F5"/>
    <w:rsid w:val="00C60549"/>
    <w:rsid w:val="00C678F6"/>
    <w:rsid w:val="00C76763"/>
    <w:rsid w:val="00C76C27"/>
    <w:rsid w:val="00C832F3"/>
    <w:rsid w:val="00C867D3"/>
    <w:rsid w:val="00C87E7F"/>
    <w:rsid w:val="00C90A48"/>
    <w:rsid w:val="00C92F3B"/>
    <w:rsid w:val="00C949E0"/>
    <w:rsid w:val="00C97950"/>
    <w:rsid w:val="00CA0457"/>
    <w:rsid w:val="00CA2486"/>
    <w:rsid w:val="00CA4AFD"/>
    <w:rsid w:val="00CA790D"/>
    <w:rsid w:val="00CB7B2C"/>
    <w:rsid w:val="00CD01FB"/>
    <w:rsid w:val="00CD1AF7"/>
    <w:rsid w:val="00CD4559"/>
    <w:rsid w:val="00CE4D9F"/>
    <w:rsid w:val="00CE541E"/>
    <w:rsid w:val="00CE7A42"/>
    <w:rsid w:val="00CF2821"/>
    <w:rsid w:val="00CF2AE5"/>
    <w:rsid w:val="00CF6B5B"/>
    <w:rsid w:val="00CF6BF5"/>
    <w:rsid w:val="00D17891"/>
    <w:rsid w:val="00D21F01"/>
    <w:rsid w:val="00D24CA3"/>
    <w:rsid w:val="00D25A64"/>
    <w:rsid w:val="00D262D3"/>
    <w:rsid w:val="00D30511"/>
    <w:rsid w:val="00D520C3"/>
    <w:rsid w:val="00D53F4B"/>
    <w:rsid w:val="00D546F4"/>
    <w:rsid w:val="00D625C6"/>
    <w:rsid w:val="00D71DCF"/>
    <w:rsid w:val="00D74A28"/>
    <w:rsid w:val="00D75935"/>
    <w:rsid w:val="00D7645D"/>
    <w:rsid w:val="00D81AF6"/>
    <w:rsid w:val="00D8226A"/>
    <w:rsid w:val="00D8345A"/>
    <w:rsid w:val="00D925C6"/>
    <w:rsid w:val="00DA1084"/>
    <w:rsid w:val="00DB0879"/>
    <w:rsid w:val="00DB76A4"/>
    <w:rsid w:val="00DD0B67"/>
    <w:rsid w:val="00DD7200"/>
    <w:rsid w:val="00DE05C3"/>
    <w:rsid w:val="00DE22C9"/>
    <w:rsid w:val="00DE4065"/>
    <w:rsid w:val="00DF6B96"/>
    <w:rsid w:val="00E016E0"/>
    <w:rsid w:val="00E27542"/>
    <w:rsid w:val="00E31A04"/>
    <w:rsid w:val="00E34809"/>
    <w:rsid w:val="00E45142"/>
    <w:rsid w:val="00E56E9D"/>
    <w:rsid w:val="00E60D3B"/>
    <w:rsid w:val="00E671DA"/>
    <w:rsid w:val="00E9041C"/>
    <w:rsid w:val="00EA4F00"/>
    <w:rsid w:val="00EA7B16"/>
    <w:rsid w:val="00EC38A3"/>
    <w:rsid w:val="00ED494E"/>
    <w:rsid w:val="00ED5323"/>
    <w:rsid w:val="00EE1D44"/>
    <w:rsid w:val="00EE5AD0"/>
    <w:rsid w:val="00F075BA"/>
    <w:rsid w:val="00F07EE9"/>
    <w:rsid w:val="00F23E80"/>
    <w:rsid w:val="00F370AD"/>
    <w:rsid w:val="00F54910"/>
    <w:rsid w:val="00F6125C"/>
    <w:rsid w:val="00F75AFA"/>
    <w:rsid w:val="00F8331E"/>
    <w:rsid w:val="00F9274C"/>
    <w:rsid w:val="00F9688E"/>
    <w:rsid w:val="00FA149F"/>
    <w:rsid w:val="00FA697F"/>
    <w:rsid w:val="00FA76A3"/>
    <w:rsid w:val="00FB27F6"/>
    <w:rsid w:val="00FB4261"/>
    <w:rsid w:val="00FC3D43"/>
    <w:rsid w:val="00FC467B"/>
    <w:rsid w:val="00FC7CFE"/>
    <w:rsid w:val="00FD1E60"/>
    <w:rsid w:val="00FD3A16"/>
    <w:rsid w:val="00FD6C16"/>
    <w:rsid w:val="00FD6DF0"/>
    <w:rsid w:val="00FE10BB"/>
    <w:rsid w:val="00FF1E5C"/>
    <w:rsid w:val="00FF21A2"/>
    <w:rsid w:val="00FF775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utoRedefine/>
    <w:qFormat/>
    <w:rsid w:val="00D81AF6"/>
    <w:pPr>
      <w:keepLines/>
      <w:spacing w:before="120"/>
      <w:ind w:left="90"/>
      <w:jc w:val="both"/>
    </w:pPr>
    <w:rPr>
      <w:rFonts w:ascii="Arial" w:hAnsi="Arial" w:cs="Tahoma"/>
      <w:lang w:eastAsia="en-US"/>
    </w:rPr>
  </w:style>
  <w:style w:type="paragraph" w:styleId="Heading1">
    <w:name w:val="heading 1"/>
    <w:aliases w:val="H1"/>
    <w:basedOn w:val="Normal"/>
    <w:next w:val="Heading2"/>
    <w:autoRedefine/>
    <w:qFormat/>
    <w:rsid w:val="00D81AF6"/>
    <w:pPr>
      <w:pageBreakBefore/>
      <w:numPr>
        <w:numId w:val="6"/>
      </w:numPr>
      <w:tabs>
        <w:tab w:val="clear" w:pos="360"/>
        <w:tab w:val="num" w:pos="426"/>
      </w:tabs>
      <w:spacing w:line="360" w:lineRule="auto"/>
      <w:ind w:left="432" w:hanging="432"/>
      <w:outlineLvl w:val="0"/>
    </w:pPr>
    <w:rPr>
      <w:rFonts w:cs="Times New Roman"/>
      <w:b/>
      <w:bCs/>
      <w:caps/>
      <w:kern w:val="28"/>
      <w:sz w:val="24"/>
      <w:szCs w:val="24"/>
    </w:rPr>
  </w:style>
  <w:style w:type="paragraph" w:styleId="Heading2">
    <w:name w:val="heading 2"/>
    <w:aliases w:val="l2,H2"/>
    <w:basedOn w:val="Normal"/>
    <w:next w:val="NormalIndent"/>
    <w:autoRedefine/>
    <w:qFormat/>
    <w:rsid w:val="00D81AF6"/>
    <w:pPr>
      <w:keepNext/>
      <w:numPr>
        <w:ilvl w:val="1"/>
        <w:numId w:val="6"/>
      </w:numPr>
      <w:spacing w:before="240" w:after="120" w:line="360" w:lineRule="auto"/>
      <w:ind w:left="562" w:hanging="562"/>
      <w:outlineLvl w:val="1"/>
    </w:pPr>
    <w:rPr>
      <w:rFonts w:cs="Times New Roman"/>
      <w:b/>
      <w:bCs/>
      <w:i/>
      <w:iCs/>
      <w:sz w:val="22"/>
      <w:szCs w:val="22"/>
    </w:rPr>
  </w:style>
  <w:style w:type="paragraph" w:styleId="Heading3">
    <w:name w:val="heading 3"/>
    <w:basedOn w:val="Normal"/>
    <w:next w:val="Normal"/>
    <w:autoRedefine/>
    <w:qFormat/>
    <w:rsid w:val="00062665"/>
    <w:pPr>
      <w:keepNext/>
      <w:numPr>
        <w:ilvl w:val="2"/>
        <w:numId w:val="6"/>
      </w:numPr>
      <w:tabs>
        <w:tab w:val="clear" w:pos="2214"/>
      </w:tabs>
      <w:spacing w:before="240" w:after="240" w:line="360" w:lineRule="auto"/>
      <w:ind w:left="1224"/>
      <w:outlineLvl w:val="2"/>
    </w:pPr>
    <w:rPr>
      <w:b/>
      <w:bCs/>
      <w:sz w:val="18"/>
    </w:rPr>
  </w:style>
  <w:style w:type="paragraph" w:styleId="Heading4">
    <w:name w:val="heading 4"/>
    <w:basedOn w:val="Normal"/>
    <w:next w:val="Normal"/>
    <w:autoRedefine/>
    <w:qFormat/>
    <w:rsid w:val="00D81AF6"/>
    <w:pPr>
      <w:keepNext/>
      <w:keepLines w:val="0"/>
      <w:spacing w:before="240" w:after="120" w:line="360" w:lineRule="auto"/>
      <w:ind w:left="86"/>
      <w:outlineLvl w:val="3"/>
    </w:pPr>
    <w:rPr>
      <w:b/>
      <w:bCs/>
      <w:sz w:val="18"/>
      <w:szCs w:val="24"/>
    </w:rPr>
  </w:style>
  <w:style w:type="paragraph" w:styleId="Heading5">
    <w:name w:val="heading 5"/>
    <w:basedOn w:val="Normal"/>
    <w:next w:val="Normal"/>
    <w:qFormat/>
    <w:pPr>
      <w:keepNext/>
      <w:ind w:left="720"/>
      <w:outlineLvl w:val="4"/>
    </w:pPr>
    <w:rPr>
      <w:b/>
      <w:bCs/>
    </w:rPr>
  </w:style>
  <w:style w:type="paragraph" w:styleId="Heading6">
    <w:name w:val="heading 6"/>
    <w:basedOn w:val="Normal"/>
    <w:next w:val="Normal"/>
    <w:qFormat/>
    <w:pPr>
      <w:keepNext/>
      <w:ind w:left="1080"/>
      <w:outlineLvl w:val="5"/>
    </w:pPr>
    <w:rPr>
      <w:rFonts w:ascii=".VnTime" w:hAnsi=".VnTime" w:cs="Times New Roman"/>
      <w:b/>
      <w:bCs/>
      <w:i/>
      <w:iCs/>
      <w:sz w:val="22"/>
      <w:szCs w:val="22"/>
    </w:rPr>
  </w:style>
  <w:style w:type="paragraph" w:styleId="Heading7">
    <w:name w:val="heading 7"/>
    <w:basedOn w:val="Normal"/>
    <w:next w:val="Normal"/>
    <w:qFormat/>
    <w:pPr>
      <w:keepNext/>
      <w:spacing w:before="60" w:after="60"/>
      <w:outlineLvl w:val="6"/>
    </w:pPr>
    <w:rPr>
      <w:rFonts w:ascii=".VnTimeH" w:hAnsi=".VnTimeH" w:cs="Times New Roman"/>
      <w:b/>
      <w:bCs/>
      <w:color w:val="000000"/>
      <w:sz w:val="18"/>
      <w:szCs w:val="18"/>
    </w:rPr>
  </w:style>
  <w:style w:type="paragraph" w:styleId="Heading8">
    <w:name w:val="heading 8"/>
    <w:basedOn w:val="Normal"/>
    <w:next w:val="Normal"/>
    <w:qFormat/>
    <w:pPr>
      <w:keepNext/>
      <w:ind w:left="720"/>
      <w:outlineLvl w:val="7"/>
    </w:pPr>
    <w:rPr>
      <w:rFonts w:ascii=".VnArialH" w:hAnsi=".VnArialH" w:cs="Times New Roman"/>
      <w:b/>
      <w:bCs/>
    </w:rPr>
  </w:style>
  <w:style w:type="paragraph" w:styleId="Heading9">
    <w:name w:val="heading 9"/>
    <w:basedOn w:val="Normal"/>
    <w:next w:val="Normal"/>
    <w:qFormat/>
    <w:pPr>
      <w:keepNext/>
      <w:outlineLvl w:val="8"/>
    </w:pPr>
    <w:rPr>
      <w:rFonts w:ascii=".VnArial" w:hAnsi=".VnArial" w:cs="Times New Roman"/>
      <w:b/>
      <w:bCs/>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Indent">
    <w:name w:val="Body Text Indent"/>
    <w:basedOn w:val="Normal"/>
    <w:pPr>
      <w:ind w:left="0"/>
    </w:pPr>
  </w:style>
  <w:style w:type="paragraph" w:styleId="BodyTextIndent2">
    <w:name w:val="Body Text Indent 2"/>
    <w:basedOn w:val="Normal"/>
    <w:pPr>
      <w:spacing w:before="0"/>
      <w:ind w:left="720"/>
    </w:pPr>
    <w:rPr>
      <w:rFonts w:ascii=".VnTime" w:hAnsi=".VnTime" w:cs="Times New Roman"/>
    </w:rPr>
  </w:style>
  <w:style w:type="paragraph" w:styleId="Caption">
    <w:name w:val="caption"/>
    <w:basedOn w:val="Normal"/>
    <w:next w:val="Normal"/>
    <w:qFormat/>
    <w:pPr>
      <w:spacing w:after="120"/>
      <w:ind w:left="1440"/>
    </w:pPr>
    <w:rPr>
      <w:rFonts w:ascii=".VnTime" w:hAnsi=".VnTime" w:cs="Times New Roman"/>
      <w:b/>
      <w:bCs/>
      <w:sz w:val="24"/>
      <w:szCs w:val="24"/>
    </w:rPr>
  </w:style>
  <w:style w:type="paragraph" w:styleId="Footer">
    <w:name w:val="footer"/>
    <w:basedOn w:val="Normal"/>
    <w:pPr>
      <w:tabs>
        <w:tab w:val="center" w:pos="4320"/>
        <w:tab w:val="right" w:pos="8640"/>
      </w:tabs>
      <w:ind w:left="0"/>
    </w:pPr>
  </w:style>
  <w:style w:type="paragraph" w:styleId="Header">
    <w:name w:val="header"/>
    <w:basedOn w:val="Normal"/>
    <w:autoRedefine/>
    <w:rsid w:val="00210276"/>
    <w:pPr>
      <w:pBdr>
        <w:bottom w:val="single" w:sz="2" w:space="1" w:color="808080"/>
      </w:pBdr>
      <w:ind w:left="0"/>
    </w:pPr>
    <w:rPr>
      <w:color w:val="999999"/>
      <w:sz w:val="16"/>
      <w:szCs w:val="16"/>
    </w:rPr>
  </w:style>
  <w:style w:type="character" w:styleId="Hyperlink">
    <w:name w:val="Hyperlink"/>
    <w:rPr>
      <w:color w:val="0000FF"/>
      <w:u w:val="single"/>
    </w:rPr>
  </w:style>
  <w:style w:type="paragraph" w:customStyle="1" w:styleId="NormalCaption">
    <w:name w:val="NormalCaption"/>
    <w:basedOn w:val="Normal"/>
    <w:autoRedefine/>
    <w:pPr>
      <w:spacing w:after="120"/>
      <w:ind w:left="0"/>
      <w:jc w:val="center"/>
    </w:pPr>
    <w:rPr>
      <w:b/>
      <w:bCs/>
    </w:rPr>
  </w:style>
  <w:style w:type="paragraph" w:customStyle="1" w:styleId="NormalIndent0">
    <w:name w:val="NormalIndent"/>
    <w:basedOn w:val="Normal"/>
    <w:autoRedefine/>
    <w:rsid w:val="00212411"/>
    <w:pPr>
      <w:spacing w:after="40"/>
      <w:ind w:left="446"/>
      <w:jc w:val="right"/>
    </w:pPr>
    <w:rPr>
      <w:sz w:val="16"/>
      <w:szCs w:val="16"/>
    </w:rPr>
  </w:style>
  <w:style w:type="paragraph" w:customStyle="1" w:styleId="NormalIndex">
    <w:name w:val="NormalIndex"/>
    <w:basedOn w:val="NormalIndent0"/>
    <w:pPr>
      <w:tabs>
        <w:tab w:val="left" w:pos="360"/>
        <w:tab w:val="left" w:pos="450"/>
      </w:tabs>
      <w:spacing w:before="60" w:after="60"/>
      <w:ind w:hanging="360"/>
    </w:pPr>
  </w:style>
  <w:style w:type="character" w:styleId="PageNumber">
    <w:name w:val="page number"/>
    <w:rsid w:val="00212411"/>
    <w:rPr>
      <w:rFonts w:ascii="Arial" w:hAnsi="Arial"/>
      <w:color w:val="C0C0C0"/>
      <w:sz w:val="16"/>
      <w:szCs w:val="16"/>
    </w:rPr>
  </w:style>
  <w:style w:type="paragraph" w:styleId="NormalIndent">
    <w:name w:val="Normal Indent"/>
    <w:basedOn w:val="Normal"/>
    <w:autoRedefine/>
    <w:pPr>
      <w:spacing w:before="80" w:after="80"/>
      <w:ind w:left="0"/>
      <w:jc w:val="right"/>
    </w:pPr>
    <w:rPr>
      <w:rFonts w:ascii="Verdana" w:hAnsi="Verdana"/>
    </w:rPr>
  </w:style>
  <w:style w:type="paragraph" w:styleId="TOC1">
    <w:name w:val="toc 1"/>
    <w:basedOn w:val="Normal"/>
    <w:next w:val="Normal"/>
    <w:autoRedefine/>
    <w:semiHidden/>
    <w:rsid w:val="00C832F3"/>
    <w:pPr>
      <w:tabs>
        <w:tab w:val="left" w:pos="1080"/>
        <w:tab w:val="right" w:leader="dot" w:pos="8305"/>
      </w:tabs>
      <w:spacing w:before="240" w:after="120"/>
      <w:ind w:left="720"/>
    </w:pPr>
    <w:rPr>
      <w:b/>
      <w:bCs/>
      <w:caps/>
      <w:noProof/>
    </w:rPr>
  </w:style>
  <w:style w:type="paragraph" w:styleId="TOC2">
    <w:name w:val="toc 2"/>
    <w:basedOn w:val="Normal"/>
    <w:next w:val="Normal"/>
    <w:autoRedefine/>
    <w:semiHidden/>
    <w:rsid w:val="00C832F3"/>
    <w:pPr>
      <w:tabs>
        <w:tab w:val="left" w:pos="1800"/>
        <w:tab w:val="right" w:leader="dot" w:pos="8305"/>
      </w:tabs>
      <w:spacing w:before="60"/>
      <w:ind w:left="1080"/>
    </w:pPr>
    <w:rPr>
      <w:noProof/>
      <w:sz w:val="16"/>
      <w:szCs w:val="16"/>
    </w:rPr>
  </w:style>
  <w:style w:type="paragraph" w:styleId="TOC3">
    <w:name w:val="toc 3"/>
    <w:basedOn w:val="Normal"/>
    <w:next w:val="Normal"/>
    <w:autoRedefine/>
    <w:semiHidden/>
    <w:pPr>
      <w:spacing w:before="0"/>
      <w:ind w:left="400"/>
    </w:pPr>
    <w:rPr>
      <w:i/>
      <w:iCs/>
    </w:rPr>
  </w:style>
  <w:style w:type="paragraph" w:customStyle="1" w:styleId="NH-1">
    <w:name w:val="NH-1"/>
    <w:basedOn w:val="Normal"/>
    <w:next w:val="NH-2"/>
    <w:pPr>
      <w:keepNext/>
      <w:tabs>
        <w:tab w:val="left" w:pos="360"/>
      </w:tabs>
      <w:ind w:left="360" w:hanging="360"/>
    </w:pPr>
    <w:rPr>
      <w:rFonts w:ascii=".VnArial" w:hAnsi=".VnArial" w:cs="Times New Roman"/>
      <w:b/>
      <w:bCs/>
      <w:sz w:val="24"/>
      <w:szCs w:val="24"/>
    </w:rPr>
  </w:style>
  <w:style w:type="paragraph" w:customStyle="1" w:styleId="NH-2">
    <w:name w:val="NH-2"/>
    <w:basedOn w:val="Normal"/>
    <w:next w:val="NormalIndent"/>
    <w:pPr>
      <w:keepNext/>
      <w:tabs>
        <w:tab w:val="left" w:pos="720"/>
      </w:tabs>
      <w:ind w:left="360" w:hanging="360"/>
    </w:pPr>
    <w:rPr>
      <w:rFonts w:ascii=".VnArial" w:hAnsi=".VnArial" w:cs="Times New Roman"/>
      <w:b/>
      <w:bCs/>
      <w:sz w:val="24"/>
      <w:szCs w:val="24"/>
    </w:rPr>
  </w:style>
  <w:style w:type="paragraph" w:customStyle="1" w:styleId="NormalText">
    <w:name w:val="NormalText"/>
    <w:basedOn w:val="Normal"/>
    <w:pPr>
      <w:ind w:left="720"/>
    </w:pPr>
  </w:style>
  <w:style w:type="paragraph" w:customStyle="1" w:styleId="H5">
    <w:name w:val="H5"/>
    <w:basedOn w:val="NormalIndent"/>
    <w:next w:val="Normal"/>
    <w:pPr>
      <w:keepNext/>
    </w:pPr>
    <w:rPr>
      <w:rFonts w:ascii=".VnTime" w:hAnsi=".VnTime" w:cs="Times New Roman"/>
      <w:b/>
      <w:bCs/>
      <w:i/>
      <w:iCs/>
      <w:color w:val="800080"/>
      <w:sz w:val="24"/>
      <w:szCs w:val="24"/>
    </w:rPr>
  </w:style>
  <w:style w:type="paragraph" w:customStyle="1" w:styleId="NormalFD">
    <w:name w:val="NormalFD"/>
    <w:basedOn w:val="Normal"/>
    <w:pPr>
      <w:tabs>
        <w:tab w:val="left" w:pos="720"/>
        <w:tab w:val="left" w:leader="dot" w:pos="2160"/>
        <w:tab w:val="left" w:leader="dot" w:pos="2880"/>
        <w:tab w:val="left" w:leader="dot" w:pos="3600"/>
        <w:tab w:val="left" w:leader="dot" w:pos="4320"/>
        <w:tab w:val="right" w:leader="dot" w:pos="8280"/>
      </w:tabs>
      <w:ind w:left="2880" w:hanging="2160"/>
    </w:pPr>
    <w:rPr>
      <w:color w:val="000000"/>
    </w:rPr>
  </w:style>
  <w:style w:type="paragraph" w:styleId="FootnoteText">
    <w:name w:val="footnote text"/>
    <w:basedOn w:val="Normal"/>
    <w:autoRedefine/>
    <w:semiHidden/>
    <w:pPr>
      <w:spacing w:before="0"/>
      <w:ind w:hanging="90"/>
    </w:pPr>
    <w:rPr>
      <w:sz w:val="16"/>
      <w:szCs w:val="16"/>
    </w:rPr>
  </w:style>
  <w:style w:type="character" w:styleId="FootnoteReference">
    <w:name w:val="footnote reference"/>
    <w:semiHidden/>
    <w:rPr>
      <w:vertAlign w:val="superscript"/>
    </w:rPr>
  </w:style>
  <w:style w:type="paragraph" w:customStyle="1" w:styleId="Normal2">
    <w:name w:val="Normal 2"/>
    <w:basedOn w:val="Normal"/>
    <w:pPr>
      <w:tabs>
        <w:tab w:val="left" w:pos="360"/>
      </w:tabs>
      <w:ind w:left="360" w:hanging="360"/>
    </w:pPr>
  </w:style>
  <w:style w:type="paragraph" w:styleId="BlockText">
    <w:name w:val="Block Text"/>
    <w:basedOn w:val="Normal"/>
    <w:pPr>
      <w:tabs>
        <w:tab w:val="left" w:pos="8820"/>
      </w:tabs>
      <w:spacing w:before="0"/>
      <w:ind w:left="720" w:right="22"/>
    </w:pPr>
    <w:rPr>
      <w:rFonts w:ascii=".VnTime" w:hAnsi=".VnTime" w:cs="Times New Roman"/>
    </w:rPr>
  </w:style>
  <w:style w:type="paragraph" w:styleId="TOC4">
    <w:name w:val="toc 4"/>
    <w:basedOn w:val="Normal"/>
    <w:next w:val="Normal"/>
    <w:autoRedefine/>
    <w:semiHidden/>
    <w:pPr>
      <w:spacing w:before="0"/>
      <w:ind w:left="600"/>
    </w:pPr>
    <w:rPr>
      <w:sz w:val="18"/>
    </w:rPr>
  </w:style>
  <w:style w:type="paragraph" w:styleId="TOC5">
    <w:name w:val="toc 5"/>
    <w:basedOn w:val="Normal"/>
    <w:next w:val="Normal"/>
    <w:autoRedefine/>
    <w:semiHidden/>
    <w:pPr>
      <w:spacing w:before="0"/>
      <w:ind w:left="800"/>
    </w:pPr>
    <w:rPr>
      <w:sz w:val="18"/>
    </w:rPr>
  </w:style>
  <w:style w:type="paragraph" w:styleId="TOC6">
    <w:name w:val="toc 6"/>
    <w:basedOn w:val="Normal"/>
    <w:next w:val="Normal"/>
    <w:autoRedefine/>
    <w:semiHidden/>
    <w:pPr>
      <w:spacing w:before="0"/>
      <w:ind w:left="1000"/>
    </w:pPr>
    <w:rPr>
      <w:sz w:val="18"/>
    </w:rPr>
  </w:style>
  <w:style w:type="paragraph" w:styleId="TOC7">
    <w:name w:val="toc 7"/>
    <w:basedOn w:val="Normal"/>
    <w:next w:val="Normal"/>
    <w:autoRedefine/>
    <w:semiHidden/>
    <w:pPr>
      <w:spacing w:before="0"/>
      <w:ind w:left="1200"/>
    </w:pPr>
    <w:rPr>
      <w:sz w:val="18"/>
    </w:rPr>
  </w:style>
  <w:style w:type="paragraph" w:styleId="TOC8">
    <w:name w:val="toc 8"/>
    <w:basedOn w:val="Normal"/>
    <w:next w:val="Normal"/>
    <w:autoRedefine/>
    <w:semiHidden/>
    <w:pPr>
      <w:spacing w:before="0"/>
      <w:ind w:left="1400"/>
    </w:pPr>
    <w:rPr>
      <w:sz w:val="18"/>
    </w:rPr>
  </w:style>
  <w:style w:type="paragraph" w:styleId="TOC9">
    <w:name w:val="toc 9"/>
    <w:basedOn w:val="Normal"/>
    <w:next w:val="Normal"/>
    <w:autoRedefine/>
    <w:semiHidden/>
    <w:pPr>
      <w:spacing w:before="0"/>
      <w:ind w:left="1600"/>
    </w:pPr>
    <w:rPr>
      <w:sz w:val="18"/>
    </w:rPr>
  </w:style>
  <w:style w:type="paragraph" w:styleId="BodyText">
    <w:name w:val="Body Text"/>
    <w:basedOn w:val="Normal"/>
    <w:pPr>
      <w:spacing w:before="0"/>
      <w:jc w:val="center"/>
    </w:pPr>
    <w:rPr>
      <w:sz w:val="22"/>
      <w:szCs w:val="22"/>
    </w:rPr>
  </w:style>
  <w:style w:type="paragraph" w:customStyle="1" w:styleId="NormalTB">
    <w:name w:val="NormalTB"/>
    <w:pPr>
      <w:jc w:val="center"/>
    </w:pPr>
    <w:rPr>
      <w:rFonts w:ascii=".VnTime" w:hAnsi=".VnTime"/>
      <w:lang w:val="en-GB" w:eastAsia="en-US"/>
    </w:rPr>
  </w:style>
  <w:style w:type="paragraph" w:customStyle="1" w:styleId="Vidu">
    <w:name w:val="Vidu"/>
    <w:basedOn w:val="Normal"/>
    <w:pPr>
      <w:numPr>
        <w:numId w:val="4"/>
      </w:numPr>
      <w:spacing w:before="0"/>
    </w:pPr>
  </w:style>
  <w:style w:type="paragraph" w:customStyle="1" w:styleId="Mucvidu">
    <w:name w:val="Mucvidu"/>
    <w:basedOn w:val="Vidu"/>
    <w:pPr>
      <w:numPr>
        <w:numId w:val="1"/>
      </w:numPr>
      <w:tabs>
        <w:tab w:val="clear" w:pos="360"/>
      </w:tabs>
      <w:ind w:left="1080"/>
    </w:pPr>
  </w:style>
  <w:style w:type="paragraph" w:customStyle="1" w:styleId="Tailieu">
    <w:name w:val="Tailieu"/>
    <w:basedOn w:val="Refer"/>
    <w:pPr>
      <w:numPr>
        <w:numId w:val="3"/>
      </w:numPr>
    </w:pPr>
    <w:rPr>
      <w:sz w:val="28"/>
      <w:szCs w:val="28"/>
    </w:rPr>
  </w:style>
  <w:style w:type="paragraph" w:customStyle="1" w:styleId="Refer">
    <w:name w:val="Refer"/>
    <w:basedOn w:val="Normal"/>
    <w:pPr>
      <w:spacing w:before="0" w:after="120"/>
      <w:ind w:firstLine="720"/>
    </w:pPr>
  </w:style>
  <w:style w:type="paragraph" w:customStyle="1" w:styleId="Point">
    <w:name w:val="Point"/>
    <w:basedOn w:val="Header"/>
    <w:pPr>
      <w:numPr>
        <w:numId w:val="2"/>
      </w:numPr>
      <w:spacing w:before="0"/>
    </w:pPr>
  </w:style>
  <w:style w:type="character" w:styleId="CommentReference">
    <w:name w:val="annotation reference"/>
    <w:semiHidden/>
    <w:rPr>
      <w:sz w:val="16"/>
      <w:szCs w:val="16"/>
    </w:rPr>
  </w:style>
  <w:style w:type="paragraph" w:styleId="CommentText">
    <w:name w:val="annotation text"/>
    <w:basedOn w:val="Normal"/>
    <w:semiHidden/>
    <w:pPr>
      <w:spacing w:before="0"/>
    </w:pPr>
    <w:rPr>
      <w:rFonts w:ascii=".VnTime" w:hAnsi=".VnTime" w:cs="Times New Roman"/>
    </w:rPr>
  </w:style>
  <w:style w:type="paragraph" w:customStyle="1" w:styleId="Bang">
    <w:name w:val="Bang"/>
    <w:basedOn w:val="Normal"/>
    <w:autoRedefine/>
    <w:rsid w:val="005747BF"/>
    <w:pPr>
      <w:spacing w:before="80" w:after="80"/>
      <w:ind w:left="0"/>
    </w:pPr>
    <w:rPr>
      <w:sz w:val="16"/>
      <w:szCs w:val="16"/>
    </w:rPr>
  </w:style>
  <w:style w:type="paragraph" w:styleId="BodyText3">
    <w:name w:val="Body Text 3"/>
    <w:basedOn w:val="Normal"/>
    <w:pPr>
      <w:spacing w:before="0"/>
    </w:pPr>
    <w:rPr>
      <w:rFonts w:ascii=".VnTime" w:hAnsi=".VnTime" w:cs="Times New Roman"/>
      <w:i/>
      <w:iCs/>
    </w:rPr>
  </w:style>
  <w:style w:type="paragraph" w:customStyle="1" w:styleId="Content">
    <w:name w:val="Content"/>
    <w:basedOn w:val="Normal"/>
    <w:pPr>
      <w:ind w:firstLine="720"/>
    </w:pPr>
    <w:rPr>
      <w:rFonts w:ascii=".VnTime" w:hAnsi=".VnTime" w:cs="Times New Roman"/>
      <w:sz w:val="24"/>
      <w:szCs w:val="24"/>
    </w:rPr>
  </w:style>
  <w:style w:type="paragraph" w:styleId="TableofFigures">
    <w:name w:val="table of figures"/>
    <w:basedOn w:val="Normal"/>
    <w:next w:val="Normal"/>
    <w:semiHidden/>
    <w:pPr>
      <w:tabs>
        <w:tab w:val="right" w:leader="dot" w:pos="8642"/>
      </w:tabs>
      <w:spacing w:before="0"/>
      <w:ind w:left="480" w:hanging="480"/>
    </w:pPr>
    <w:rPr>
      <w:smallCaps/>
    </w:rPr>
  </w:style>
  <w:style w:type="paragraph" w:customStyle="1" w:styleId="NormalH">
    <w:name w:val="NormalH"/>
    <w:basedOn w:val="Normal"/>
    <w:autoRedefine/>
    <w:pPr>
      <w:pageBreakBefore/>
      <w:tabs>
        <w:tab w:val="left" w:pos="2160"/>
        <w:tab w:val="right" w:pos="5040"/>
        <w:tab w:val="left" w:pos="5760"/>
        <w:tab w:val="right" w:pos="8640"/>
      </w:tabs>
      <w:spacing w:before="360" w:after="240"/>
      <w:ind w:left="0"/>
    </w:pPr>
    <w:rPr>
      <w:rFonts w:ascii="Verdana" w:hAnsi="Verdana" w:cs="Times New Roman"/>
      <w:b/>
      <w:bCs/>
      <w:caps/>
      <w:color w:val="003400"/>
      <w:szCs w:val="24"/>
    </w:rPr>
  </w:style>
  <w:style w:type="paragraph" w:customStyle="1" w:styleId="TableCaption">
    <w:name w:val="TableCaption"/>
    <w:basedOn w:val="NormalIndent"/>
    <w:rPr>
      <w:b/>
      <w:bCs/>
    </w:rPr>
  </w:style>
  <w:style w:type="character" w:styleId="Strong">
    <w:name w:val="Strong"/>
    <w:qFormat/>
    <w:rPr>
      <w:b/>
      <w:bCs/>
    </w:rPr>
  </w:style>
  <w:style w:type="paragraph" w:styleId="Title">
    <w:name w:val="Title"/>
    <w:basedOn w:val="Normal"/>
    <w:qFormat/>
    <w:pPr>
      <w:spacing w:before="240" w:after="60"/>
      <w:jc w:val="center"/>
      <w:outlineLvl w:val="0"/>
    </w:pPr>
    <w:rPr>
      <w:b/>
      <w:bCs/>
      <w:kern w:val="28"/>
      <w:sz w:val="32"/>
      <w:szCs w:val="32"/>
    </w:rPr>
  </w:style>
  <w:style w:type="paragraph" w:customStyle="1" w:styleId="TableTitle">
    <w:name w:val="Table Title"/>
    <w:basedOn w:val="NormalIndent"/>
    <w:autoRedefine/>
    <w:pPr>
      <w:keepNext/>
      <w:numPr>
        <w:numId w:val="5"/>
      </w:numPr>
      <w:ind w:right="29"/>
    </w:pPr>
    <w:rPr>
      <w:rFonts w:ascii=".VnTime" w:hAnsi=".VnTime" w:cs="Times New Roman"/>
    </w:rPr>
  </w:style>
  <w:style w:type="paragraph" w:customStyle="1" w:styleId="Arial">
    <w:name w:val="Arial"/>
    <w:basedOn w:val="NormalIndent"/>
  </w:style>
  <w:style w:type="paragraph" w:customStyle="1" w:styleId="NormalNV">
    <w:name w:val="NormalNV"/>
    <w:basedOn w:val="Normal"/>
    <w:pPr>
      <w:tabs>
        <w:tab w:val="left" w:pos="720"/>
        <w:tab w:val="left" w:pos="2160"/>
        <w:tab w:val="right" w:leader="dot" w:pos="8640"/>
      </w:tabs>
      <w:ind w:left="0"/>
    </w:pPr>
    <w:rPr>
      <w:rFonts w:ascii=".VnTime" w:hAnsi=".VnTime" w:cs="Times New Roman"/>
      <w:sz w:val="24"/>
      <w:szCs w:val="24"/>
      <w:lang w:val="en-GB"/>
    </w:rPr>
  </w:style>
  <w:style w:type="paragraph" w:customStyle="1" w:styleId="TableText">
    <w:name w:val="Table Text"/>
    <w:basedOn w:val="Normal"/>
    <w:pPr>
      <w:spacing w:before="60" w:after="60" w:line="480" w:lineRule="auto"/>
      <w:ind w:left="0"/>
    </w:pPr>
    <w:rPr>
      <w:sz w:val="24"/>
      <w:szCs w:val="24"/>
    </w:rPr>
  </w:style>
  <w:style w:type="character" w:styleId="FollowedHyperlink">
    <w:name w:val="FollowedHyperlink"/>
    <w:rPr>
      <w:color w:val="800080"/>
      <w:u w:val="single"/>
    </w:rPr>
  </w:style>
  <w:style w:type="paragraph" w:styleId="BodyTextIndent3">
    <w:name w:val="Body Text Indent 3"/>
    <w:basedOn w:val="Normal"/>
  </w:style>
  <w:style w:type="paragraph" w:customStyle="1" w:styleId="InfoBlue0">
    <w:name w:val="InfoBlue"/>
    <w:basedOn w:val="Normal"/>
    <w:next w:val="BodyText"/>
    <w:autoRedefine/>
    <w:pPr>
      <w:spacing w:before="0" w:after="120" w:line="240" w:lineRule="atLeast"/>
    </w:pPr>
    <w:rPr>
      <w:sz w:val="18"/>
      <w:szCs w:val="18"/>
    </w:rPr>
  </w:style>
  <w:style w:type="paragraph" w:customStyle="1" w:styleId="Guideline">
    <w:name w:val="Guideline"/>
    <w:basedOn w:val="NormalIndent"/>
    <w:pPr>
      <w:spacing w:before="0"/>
      <w:ind w:left="432"/>
      <w:jc w:val="both"/>
    </w:pPr>
    <w:rPr>
      <w:i/>
      <w:iCs/>
      <w:color w:val="0000FF"/>
      <w:lang w:val="en-AU"/>
    </w:rPr>
  </w:style>
  <w:style w:type="paragraph" w:styleId="NormalWeb">
    <w:name w:val="Normal (Web)"/>
    <w:basedOn w:val="Normal"/>
    <w:pPr>
      <w:spacing w:before="100" w:beforeAutospacing="1" w:after="100" w:afterAutospacing="1"/>
      <w:ind w:left="0"/>
    </w:pPr>
    <w:rPr>
      <w:rFonts w:ascii="Arial Unicode MS" w:eastAsia="Arial Unicode MS" w:hAnsi="Arial Unicode MS" w:cs="Times New Roman"/>
      <w:sz w:val="24"/>
      <w:szCs w:val="24"/>
      <w:lang w:val="en-GB"/>
    </w:rPr>
  </w:style>
  <w:style w:type="character" w:customStyle="1" w:styleId="arial12byell1">
    <w:name w:val="arial12byell1"/>
    <w:rPr>
      <w:rFonts w:ascii="Arial" w:hAnsi="Arial" w:cs="Arial"/>
      <w:b/>
      <w:bCs/>
      <w:color w:val="auto"/>
      <w:sz w:val="18"/>
      <w:szCs w:val="18"/>
      <w:u w:val="none"/>
      <w:effect w:val="none"/>
    </w:rPr>
  </w:style>
  <w:style w:type="character" w:customStyle="1" w:styleId="arial10bblue1">
    <w:name w:val="arial10bblue1"/>
    <w:rPr>
      <w:rFonts w:ascii="Arial" w:hAnsi="Arial" w:cs="Arial"/>
      <w:b/>
      <w:bCs/>
      <w:color w:val="auto"/>
      <w:sz w:val="15"/>
      <w:szCs w:val="15"/>
      <w:u w:val="none"/>
      <w:effect w:val="none"/>
    </w:rPr>
  </w:style>
  <w:style w:type="paragraph" w:customStyle="1" w:styleId="HeadingBig">
    <w:name w:val="Heading Big"/>
    <w:basedOn w:val="NormalTB"/>
    <w:pPr>
      <w:widowControl w:val="0"/>
      <w:spacing w:before="120"/>
    </w:pPr>
    <w:rPr>
      <w:rFonts w:ascii="Swis721 BlkEx BT" w:hAnsi="Swis721 BlkEx BT"/>
      <w:b/>
      <w:bCs/>
      <w:i/>
      <w:iCs/>
      <w:color w:val="6E2500"/>
      <w:spacing w:val="30"/>
      <w:sz w:val="40"/>
      <w:szCs w:val="32"/>
      <w:lang w:val="en-US"/>
    </w:rPr>
  </w:style>
  <w:style w:type="paragraph" w:customStyle="1" w:styleId="HeadingLv1">
    <w:name w:val="Heading Lv1"/>
    <w:basedOn w:val="Normal"/>
    <w:autoRedefine/>
    <w:pPr>
      <w:spacing w:before="80" w:after="80"/>
      <w:ind w:left="0"/>
      <w:jc w:val="center"/>
    </w:pPr>
    <w:rPr>
      <w:b/>
      <w:bCs/>
      <w:color w:val="6E2500"/>
      <w:sz w:val="18"/>
      <w:szCs w:val="24"/>
    </w:rPr>
  </w:style>
  <w:style w:type="paragraph" w:customStyle="1" w:styleId="HeadingLv2">
    <w:name w:val="Heading Lv2"/>
    <w:basedOn w:val="Bang"/>
    <w:autoRedefine/>
    <w:rPr>
      <w:b/>
      <w:bCs/>
      <w:color w:val="003400"/>
    </w:rPr>
  </w:style>
  <w:style w:type="paragraph" w:styleId="BalloonText">
    <w:name w:val="Balloon Text"/>
    <w:basedOn w:val="Normal"/>
    <w:semiHidden/>
    <w:rsid w:val="002F79C7"/>
    <w:rPr>
      <w:sz w:val="16"/>
      <w:szCs w:val="16"/>
    </w:rPr>
  </w:style>
  <w:style w:type="paragraph" w:customStyle="1" w:styleId="SectionTitle">
    <w:name w:val="Section Title"/>
    <w:basedOn w:val="Normal"/>
    <w:next w:val="Normal"/>
    <w:autoRedefine/>
    <w:rsid w:val="00A3683E"/>
    <w:pPr>
      <w:keepNext/>
      <w:keepLines w:val="0"/>
      <w:autoSpaceDE w:val="0"/>
      <w:autoSpaceDN w:val="0"/>
      <w:spacing w:before="80" w:after="80"/>
      <w:ind w:left="0"/>
    </w:pPr>
    <w:rPr>
      <w:rFonts w:ascii="Verdana" w:eastAsia="MS Mincho" w:hAnsi="Verdana" w:cs="Times New Roman"/>
      <w:b/>
      <w:bCs/>
      <w:color w:val="003400"/>
    </w:rPr>
  </w:style>
  <w:style w:type="paragraph" w:customStyle="1" w:styleId="bang0">
    <w:name w:val="bang"/>
    <w:basedOn w:val="Normal"/>
    <w:autoRedefine/>
    <w:rsid w:val="006055E2"/>
    <w:pPr>
      <w:keepLines w:val="0"/>
      <w:autoSpaceDE w:val="0"/>
      <w:autoSpaceDN w:val="0"/>
      <w:spacing w:before="80" w:after="80"/>
      <w:ind w:left="0"/>
    </w:pPr>
    <w:rPr>
      <w:rFonts w:eastAsia="MS Mincho" w:cs="Arial"/>
      <w:sz w:val="18"/>
      <w:szCs w:val="16"/>
    </w:rPr>
  </w:style>
  <w:style w:type="paragraph" w:customStyle="1" w:styleId="Thanbang">
    <w:name w:val="Than bang"/>
    <w:basedOn w:val="Heading7"/>
    <w:rsid w:val="00A3683E"/>
    <w:pPr>
      <w:keepNext w:val="0"/>
      <w:keepLines w:val="0"/>
      <w:autoSpaceDE w:val="0"/>
      <w:autoSpaceDN w:val="0"/>
      <w:spacing w:before="120" w:after="120"/>
      <w:ind w:left="0"/>
    </w:pPr>
    <w:rPr>
      <w:rFonts w:ascii="Tahoma" w:eastAsia="MS Mincho" w:hAnsi="Tahoma" w:cs="Tahoma"/>
      <w:bCs w:val="0"/>
      <w:szCs w:val="24"/>
    </w:rPr>
  </w:style>
  <w:style w:type="paragraph" w:customStyle="1" w:styleId="HelpText">
    <w:name w:val="Help Text"/>
    <w:basedOn w:val="Normal"/>
    <w:autoRedefine/>
    <w:rsid w:val="00752BBC"/>
    <w:pPr>
      <w:keepLines w:val="0"/>
      <w:spacing w:before="0"/>
      <w:ind w:left="1166" w:hanging="734"/>
    </w:pPr>
    <w:rPr>
      <w:rFonts w:cs="Times New Roman"/>
      <w:i/>
      <w:color w:val="0000FF"/>
      <w:lang w:eastAsia="de-DE"/>
    </w:rPr>
  </w:style>
  <w:style w:type="paragraph" w:customStyle="1" w:styleId="HelpCont">
    <w:name w:val="Help Cont"/>
    <w:basedOn w:val="HelpText"/>
    <w:rsid w:val="0058670F"/>
    <w:pPr>
      <w:ind w:firstLine="0"/>
    </w:pPr>
    <w:rPr>
      <w:rFonts w:ascii="Helvetica" w:hAnsi="Helvetica"/>
    </w:rPr>
  </w:style>
  <w:style w:type="paragraph" w:customStyle="1" w:styleId="HelpBullet">
    <w:name w:val="Help Bullet"/>
    <w:basedOn w:val="HelpText"/>
    <w:rsid w:val="0058670F"/>
    <w:pPr>
      <w:numPr>
        <w:numId w:val="9"/>
      </w:numPr>
      <w:tabs>
        <w:tab w:val="clear" w:pos="360"/>
        <w:tab w:val="num" w:pos="1134"/>
      </w:tabs>
      <w:ind w:left="1134" w:hanging="283"/>
    </w:pPr>
  </w:style>
  <w:style w:type="paragraph" w:customStyle="1" w:styleId="Body">
    <w:name w:val="Body"/>
    <w:basedOn w:val="Normal"/>
    <w:rsid w:val="0058670F"/>
    <w:pPr>
      <w:keepLines w:val="0"/>
      <w:ind w:left="709"/>
    </w:pPr>
    <w:rPr>
      <w:rFonts w:cs="Times New Roman"/>
      <w:lang w:eastAsia="de-DE"/>
    </w:rPr>
  </w:style>
  <w:style w:type="paragraph" w:customStyle="1" w:styleId="Bangheader">
    <w:name w:val="Bangheader"/>
    <w:basedOn w:val="Heading7"/>
    <w:autoRedefine/>
    <w:rsid w:val="0057274F"/>
    <w:pPr>
      <w:keepNext w:val="0"/>
      <w:keepLines w:val="0"/>
      <w:autoSpaceDE w:val="0"/>
      <w:autoSpaceDN w:val="0"/>
      <w:spacing w:before="80" w:after="80"/>
      <w:ind w:left="0"/>
      <w:jc w:val="center"/>
    </w:pPr>
    <w:rPr>
      <w:rFonts w:ascii="Arial" w:eastAsia="MS Mincho" w:hAnsi="Arial" w:cs="Tahoma"/>
      <w:bCs w:val="0"/>
      <w:iCs/>
      <w:color w:val="auto"/>
      <w:sz w:val="16"/>
      <w:szCs w:val="16"/>
    </w:rPr>
  </w:style>
  <w:style w:type="paragraph" w:customStyle="1" w:styleId="bangLatinArial">
    <w:name w:val="bang + (Latin) Arial"/>
    <w:aliases w:val="10 pt,Black,After:  0 pt,Line spacing:  1.5 lines"/>
    <w:basedOn w:val="bang0"/>
    <w:rsid w:val="00633398"/>
    <w:pPr>
      <w:spacing w:after="0" w:line="360" w:lineRule="auto"/>
    </w:pPr>
    <w:rPr>
      <w:color w:val="000000"/>
      <w:sz w:val="20"/>
    </w:rPr>
  </w:style>
  <w:style w:type="paragraph" w:customStyle="1" w:styleId="StyleHeadingLv1Auto">
    <w:name w:val="Style Heading Lv1 + Auto"/>
    <w:basedOn w:val="HeadingLv1"/>
    <w:rsid w:val="00212411"/>
    <w:rPr>
      <w:color w:val="auto"/>
      <w:szCs w:val="18"/>
    </w:rPr>
  </w:style>
  <w:style w:type="paragraph" w:customStyle="1" w:styleId="StyleThanbangLatinArial10ptNotBold">
    <w:name w:val="Style Than bang + (Latin) Arial 10 pt Not Bold"/>
    <w:basedOn w:val="Thanbang"/>
    <w:rsid w:val="00212411"/>
    <w:rPr>
      <w:rFonts w:ascii="Arial" w:hAnsi="Arial"/>
      <w:b w:val="0"/>
      <w:sz w:val="16"/>
      <w:szCs w:val="16"/>
    </w:rPr>
  </w:style>
  <w:style w:type="paragraph" w:customStyle="1" w:styleId="StylebangLatinArialBefore5ptAfter5pt">
    <w:name w:val="Style bang + (Latin) Arial Before:  5 pt After:  5 pt"/>
    <w:basedOn w:val="bang0"/>
    <w:rsid w:val="00644A0C"/>
    <w:pPr>
      <w:spacing w:before="100" w:after="100"/>
    </w:pPr>
    <w:rPr>
      <w:rFonts w:eastAsia="Times New Roman" w:cs="Times New Roman"/>
      <w:sz w:val="16"/>
    </w:rPr>
  </w:style>
  <w:style w:type="paragraph" w:customStyle="1" w:styleId="bangcategory">
    <w:name w:val="bang category"/>
    <w:basedOn w:val="Bangheader"/>
    <w:rsid w:val="00B53814"/>
    <w:pPr>
      <w:jc w:val="left"/>
    </w:pPr>
  </w:style>
  <w:style w:type="paragraph" w:customStyle="1" w:styleId="StylebangcategoryWhiteLeft">
    <w:name w:val="Style bang category + White Left"/>
    <w:basedOn w:val="bangcategory"/>
    <w:rsid w:val="00752BBC"/>
    <w:rPr>
      <w:rFonts w:eastAsia="Times New Roman" w:cs="Times New Roman"/>
      <w:bCs/>
      <w:iCs w:val="0"/>
      <w:szCs w:val="20"/>
    </w:rPr>
  </w:style>
  <w:style w:type="paragraph" w:customStyle="1" w:styleId="CellBody">
    <w:name w:val="CellBody"/>
    <w:basedOn w:val="Normal"/>
    <w:rsid w:val="00C52BDF"/>
    <w:pPr>
      <w:keepLines w:val="0"/>
      <w:spacing w:before="40" w:after="20"/>
      <w:ind w:left="57"/>
    </w:pPr>
    <w:rPr>
      <w:rFonts w:cs="Times New Roman"/>
      <w:lang w:eastAsia="de-DE"/>
    </w:rPr>
  </w:style>
  <w:style w:type="paragraph" w:customStyle="1" w:styleId="doclist">
    <w:name w:val="doclist"/>
    <w:basedOn w:val="Normal"/>
    <w:rsid w:val="00C97950"/>
    <w:pPr>
      <w:keepLines w:val="0"/>
      <w:spacing w:before="100" w:beforeAutospacing="1" w:after="100" w:afterAutospacing="1"/>
      <w:ind w:left="0"/>
    </w:pPr>
    <w:rPr>
      <w:rFonts w:ascii="Times New Roman" w:hAnsi="Times New Roman" w:cs="Times New Roman"/>
      <w:color w:val="000000"/>
      <w:sz w:val="21"/>
      <w:szCs w:val="21"/>
    </w:rPr>
  </w:style>
  <w:style w:type="paragraph" w:customStyle="1" w:styleId="doctext">
    <w:name w:val="doctext"/>
    <w:basedOn w:val="Normal"/>
    <w:rsid w:val="009F46CF"/>
    <w:pPr>
      <w:keepLines w:val="0"/>
      <w:spacing w:before="100" w:beforeAutospacing="1" w:after="100" w:afterAutospacing="1"/>
      <w:ind w:left="0"/>
    </w:pPr>
    <w:rPr>
      <w:rFonts w:ascii="Times New Roman" w:hAnsi="Times New Roman" w:cs="Times New Roman"/>
      <w:color w:val="000000"/>
      <w:sz w:val="21"/>
      <w:szCs w:val="21"/>
    </w:rPr>
  </w:style>
  <w:style w:type="character" w:customStyle="1" w:styleId="docemphstrong1">
    <w:name w:val="docemphstrong1"/>
    <w:rsid w:val="009F46CF"/>
    <w:rPr>
      <w:b/>
      <w:bCs/>
    </w:rPr>
  </w:style>
  <w:style w:type="paragraph" w:customStyle="1" w:styleId="HelpTest">
    <w:name w:val="Help Test"/>
    <w:basedOn w:val="Normal"/>
    <w:rsid w:val="00C87E7F"/>
  </w:style>
  <w:style w:type="paragraph" w:customStyle="1" w:styleId="infoblue">
    <w:name w:val="infoblue"/>
    <w:basedOn w:val="Normal"/>
    <w:autoRedefine/>
    <w:rsid w:val="00320F1C"/>
    <w:pPr>
      <w:keepLines w:val="0"/>
      <w:numPr>
        <w:numId w:val="29"/>
      </w:numPr>
      <w:spacing w:after="120" w:line="240" w:lineRule="atLeast"/>
      <w:ind w:left="806"/>
    </w:pPr>
    <w:rPr>
      <w:rFonts w:ascii="Tahoma" w:eastAsia="MS Mincho" w:hAnsi="Tahoma"/>
      <w:i/>
      <w:snapToGrid w:val="0"/>
    </w:rPr>
  </w:style>
  <w:style w:type="paragraph" w:styleId="ListBullet">
    <w:name w:val="List Bullet"/>
    <w:basedOn w:val="Normal"/>
    <w:autoRedefine/>
    <w:rsid w:val="00320F1C"/>
    <w:pPr>
      <w:keepLines w:val="0"/>
      <w:numPr>
        <w:ilvl w:val="1"/>
        <w:numId w:val="29"/>
      </w:numPr>
    </w:pPr>
    <w:rPr>
      <w:rFonts w:ascii="Tahoma" w:eastAsia="MS Mincho" w:hAnsi="Tahoma"/>
      <w:snapToGrid w:val="0"/>
    </w:rPr>
  </w:style>
  <w:style w:type="paragraph" w:customStyle="1" w:styleId="StyleTOC1Before12ptAfter6pt">
    <w:name w:val="Style TOC 1 + Before:  12 pt After:  6 pt"/>
    <w:basedOn w:val="TOC1"/>
    <w:rsid w:val="00C832F3"/>
  </w:style>
  <w:style w:type="paragraph" w:customStyle="1" w:styleId="Flow">
    <w:name w:val="Flow"/>
    <w:basedOn w:val="Normal"/>
    <w:rsid w:val="00DD7200"/>
    <w:pPr>
      <w:spacing w:before="60" w:after="60" w:line="240" w:lineRule="exact"/>
      <w:jc w:val="center"/>
    </w:pPr>
  </w:style>
  <w:style w:type="paragraph" w:customStyle="1" w:styleId="Table">
    <w:name w:val="Table"/>
    <w:basedOn w:val="Normal"/>
    <w:autoRedefine/>
    <w:rsid w:val="00AD2D3B"/>
    <w:pPr>
      <w:keepLines w:val="0"/>
      <w:spacing w:after="120"/>
      <w:ind w:left="0"/>
      <w:jc w:val="center"/>
    </w:pPr>
    <w:rPr>
      <w:rFonts w:eastAsia="MS Mincho"/>
      <w:color w:val="0000FF"/>
      <w:sz w:val="28"/>
      <w:szCs w:val="28"/>
    </w:rPr>
  </w:style>
  <w:style w:type="paragraph" w:customStyle="1" w:styleId="StyleJustified">
    <w:name w:val="Style Justified"/>
    <w:basedOn w:val="Normal"/>
    <w:rsid w:val="005300F6"/>
    <w:pPr>
      <w:keepLines w:val="0"/>
      <w:ind w:left="425"/>
    </w:pPr>
    <w:rPr>
      <w:rFonts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utoRedefine/>
    <w:qFormat/>
    <w:rsid w:val="00D81AF6"/>
    <w:pPr>
      <w:keepLines/>
      <w:spacing w:before="120"/>
      <w:ind w:left="90"/>
      <w:jc w:val="both"/>
    </w:pPr>
    <w:rPr>
      <w:rFonts w:ascii="Arial" w:hAnsi="Arial" w:cs="Tahoma"/>
      <w:lang w:eastAsia="en-US"/>
    </w:rPr>
  </w:style>
  <w:style w:type="paragraph" w:styleId="Heading1">
    <w:name w:val="heading 1"/>
    <w:aliases w:val="H1"/>
    <w:basedOn w:val="Normal"/>
    <w:next w:val="Heading2"/>
    <w:autoRedefine/>
    <w:qFormat/>
    <w:rsid w:val="00D81AF6"/>
    <w:pPr>
      <w:pageBreakBefore/>
      <w:numPr>
        <w:numId w:val="6"/>
      </w:numPr>
      <w:tabs>
        <w:tab w:val="clear" w:pos="360"/>
        <w:tab w:val="num" w:pos="426"/>
      </w:tabs>
      <w:spacing w:line="360" w:lineRule="auto"/>
      <w:ind w:left="432" w:hanging="432"/>
      <w:outlineLvl w:val="0"/>
    </w:pPr>
    <w:rPr>
      <w:rFonts w:cs="Times New Roman"/>
      <w:b/>
      <w:bCs/>
      <w:caps/>
      <w:kern w:val="28"/>
      <w:sz w:val="24"/>
      <w:szCs w:val="24"/>
    </w:rPr>
  </w:style>
  <w:style w:type="paragraph" w:styleId="Heading2">
    <w:name w:val="heading 2"/>
    <w:aliases w:val="l2,H2"/>
    <w:basedOn w:val="Normal"/>
    <w:next w:val="NormalIndent"/>
    <w:autoRedefine/>
    <w:qFormat/>
    <w:rsid w:val="00D81AF6"/>
    <w:pPr>
      <w:keepNext/>
      <w:numPr>
        <w:ilvl w:val="1"/>
        <w:numId w:val="6"/>
      </w:numPr>
      <w:spacing w:before="240" w:after="120" w:line="360" w:lineRule="auto"/>
      <w:ind w:left="562" w:hanging="562"/>
      <w:outlineLvl w:val="1"/>
    </w:pPr>
    <w:rPr>
      <w:rFonts w:cs="Times New Roman"/>
      <w:b/>
      <w:bCs/>
      <w:i/>
      <w:iCs/>
      <w:sz w:val="22"/>
      <w:szCs w:val="22"/>
    </w:rPr>
  </w:style>
  <w:style w:type="paragraph" w:styleId="Heading3">
    <w:name w:val="heading 3"/>
    <w:basedOn w:val="Normal"/>
    <w:next w:val="Normal"/>
    <w:autoRedefine/>
    <w:qFormat/>
    <w:rsid w:val="00062665"/>
    <w:pPr>
      <w:keepNext/>
      <w:numPr>
        <w:ilvl w:val="2"/>
        <w:numId w:val="6"/>
      </w:numPr>
      <w:tabs>
        <w:tab w:val="clear" w:pos="2214"/>
      </w:tabs>
      <w:spacing w:before="240" w:after="240" w:line="360" w:lineRule="auto"/>
      <w:ind w:left="1224"/>
      <w:outlineLvl w:val="2"/>
    </w:pPr>
    <w:rPr>
      <w:b/>
      <w:bCs/>
      <w:sz w:val="18"/>
    </w:rPr>
  </w:style>
  <w:style w:type="paragraph" w:styleId="Heading4">
    <w:name w:val="heading 4"/>
    <w:basedOn w:val="Normal"/>
    <w:next w:val="Normal"/>
    <w:autoRedefine/>
    <w:qFormat/>
    <w:rsid w:val="00D81AF6"/>
    <w:pPr>
      <w:keepNext/>
      <w:keepLines w:val="0"/>
      <w:spacing w:before="240" w:after="120" w:line="360" w:lineRule="auto"/>
      <w:ind w:left="86"/>
      <w:outlineLvl w:val="3"/>
    </w:pPr>
    <w:rPr>
      <w:b/>
      <w:bCs/>
      <w:sz w:val="18"/>
      <w:szCs w:val="24"/>
    </w:rPr>
  </w:style>
  <w:style w:type="paragraph" w:styleId="Heading5">
    <w:name w:val="heading 5"/>
    <w:basedOn w:val="Normal"/>
    <w:next w:val="Normal"/>
    <w:qFormat/>
    <w:pPr>
      <w:keepNext/>
      <w:ind w:left="720"/>
      <w:outlineLvl w:val="4"/>
    </w:pPr>
    <w:rPr>
      <w:b/>
      <w:bCs/>
    </w:rPr>
  </w:style>
  <w:style w:type="paragraph" w:styleId="Heading6">
    <w:name w:val="heading 6"/>
    <w:basedOn w:val="Normal"/>
    <w:next w:val="Normal"/>
    <w:qFormat/>
    <w:pPr>
      <w:keepNext/>
      <w:ind w:left="1080"/>
      <w:outlineLvl w:val="5"/>
    </w:pPr>
    <w:rPr>
      <w:rFonts w:ascii=".VnTime" w:hAnsi=".VnTime" w:cs="Times New Roman"/>
      <w:b/>
      <w:bCs/>
      <w:i/>
      <w:iCs/>
      <w:sz w:val="22"/>
      <w:szCs w:val="22"/>
    </w:rPr>
  </w:style>
  <w:style w:type="paragraph" w:styleId="Heading7">
    <w:name w:val="heading 7"/>
    <w:basedOn w:val="Normal"/>
    <w:next w:val="Normal"/>
    <w:qFormat/>
    <w:pPr>
      <w:keepNext/>
      <w:spacing w:before="60" w:after="60"/>
      <w:outlineLvl w:val="6"/>
    </w:pPr>
    <w:rPr>
      <w:rFonts w:ascii=".VnTimeH" w:hAnsi=".VnTimeH" w:cs="Times New Roman"/>
      <w:b/>
      <w:bCs/>
      <w:color w:val="000000"/>
      <w:sz w:val="18"/>
      <w:szCs w:val="18"/>
    </w:rPr>
  </w:style>
  <w:style w:type="paragraph" w:styleId="Heading8">
    <w:name w:val="heading 8"/>
    <w:basedOn w:val="Normal"/>
    <w:next w:val="Normal"/>
    <w:qFormat/>
    <w:pPr>
      <w:keepNext/>
      <w:ind w:left="720"/>
      <w:outlineLvl w:val="7"/>
    </w:pPr>
    <w:rPr>
      <w:rFonts w:ascii=".VnArialH" w:hAnsi=".VnArialH" w:cs="Times New Roman"/>
      <w:b/>
      <w:bCs/>
    </w:rPr>
  </w:style>
  <w:style w:type="paragraph" w:styleId="Heading9">
    <w:name w:val="heading 9"/>
    <w:basedOn w:val="Normal"/>
    <w:next w:val="Normal"/>
    <w:qFormat/>
    <w:pPr>
      <w:keepNext/>
      <w:outlineLvl w:val="8"/>
    </w:pPr>
    <w:rPr>
      <w:rFonts w:ascii=".VnArial" w:hAnsi=".VnArial" w:cs="Times New Roman"/>
      <w:b/>
      <w:bCs/>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Indent">
    <w:name w:val="Body Text Indent"/>
    <w:basedOn w:val="Normal"/>
    <w:pPr>
      <w:ind w:left="0"/>
    </w:pPr>
  </w:style>
  <w:style w:type="paragraph" w:styleId="BodyTextIndent2">
    <w:name w:val="Body Text Indent 2"/>
    <w:basedOn w:val="Normal"/>
    <w:pPr>
      <w:spacing w:before="0"/>
      <w:ind w:left="720"/>
    </w:pPr>
    <w:rPr>
      <w:rFonts w:ascii=".VnTime" w:hAnsi=".VnTime" w:cs="Times New Roman"/>
    </w:rPr>
  </w:style>
  <w:style w:type="paragraph" w:styleId="Caption">
    <w:name w:val="caption"/>
    <w:basedOn w:val="Normal"/>
    <w:next w:val="Normal"/>
    <w:qFormat/>
    <w:pPr>
      <w:spacing w:after="120"/>
      <w:ind w:left="1440"/>
    </w:pPr>
    <w:rPr>
      <w:rFonts w:ascii=".VnTime" w:hAnsi=".VnTime" w:cs="Times New Roman"/>
      <w:b/>
      <w:bCs/>
      <w:sz w:val="24"/>
      <w:szCs w:val="24"/>
    </w:rPr>
  </w:style>
  <w:style w:type="paragraph" w:styleId="Footer">
    <w:name w:val="footer"/>
    <w:basedOn w:val="Normal"/>
    <w:pPr>
      <w:tabs>
        <w:tab w:val="center" w:pos="4320"/>
        <w:tab w:val="right" w:pos="8640"/>
      </w:tabs>
      <w:ind w:left="0"/>
    </w:pPr>
  </w:style>
  <w:style w:type="paragraph" w:styleId="Header">
    <w:name w:val="header"/>
    <w:basedOn w:val="Normal"/>
    <w:autoRedefine/>
    <w:rsid w:val="00210276"/>
    <w:pPr>
      <w:pBdr>
        <w:bottom w:val="single" w:sz="2" w:space="1" w:color="808080"/>
      </w:pBdr>
      <w:ind w:left="0"/>
    </w:pPr>
    <w:rPr>
      <w:color w:val="999999"/>
      <w:sz w:val="16"/>
      <w:szCs w:val="16"/>
    </w:rPr>
  </w:style>
  <w:style w:type="character" w:styleId="Hyperlink">
    <w:name w:val="Hyperlink"/>
    <w:rPr>
      <w:color w:val="0000FF"/>
      <w:u w:val="single"/>
    </w:rPr>
  </w:style>
  <w:style w:type="paragraph" w:customStyle="1" w:styleId="NormalCaption">
    <w:name w:val="NormalCaption"/>
    <w:basedOn w:val="Normal"/>
    <w:autoRedefine/>
    <w:pPr>
      <w:spacing w:after="120"/>
      <w:ind w:left="0"/>
      <w:jc w:val="center"/>
    </w:pPr>
    <w:rPr>
      <w:b/>
      <w:bCs/>
    </w:rPr>
  </w:style>
  <w:style w:type="paragraph" w:customStyle="1" w:styleId="NormalIndent0">
    <w:name w:val="NormalIndent"/>
    <w:basedOn w:val="Normal"/>
    <w:autoRedefine/>
    <w:rsid w:val="00212411"/>
    <w:pPr>
      <w:spacing w:after="40"/>
      <w:ind w:left="446"/>
      <w:jc w:val="right"/>
    </w:pPr>
    <w:rPr>
      <w:sz w:val="16"/>
      <w:szCs w:val="16"/>
    </w:rPr>
  </w:style>
  <w:style w:type="paragraph" w:customStyle="1" w:styleId="NormalIndex">
    <w:name w:val="NormalIndex"/>
    <w:basedOn w:val="NormalIndent0"/>
    <w:pPr>
      <w:tabs>
        <w:tab w:val="left" w:pos="360"/>
        <w:tab w:val="left" w:pos="450"/>
      </w:tabs>
      <w:spacing w:before="60" w:after="60"/>
      <w:ind w:hanging="360"/>
    </w:pPr>
  </w:style>
  <w:style w:type="character" w:styleId="PageNumber">
    <w:name w:val="page number"/>
    <w:rsid w:val="00212411"/>
    <w:rPr>
      <w:rFonts w:ascii="Arial" w:hAnsi="Arial"/>
      <w:color w:val="C0C0C0"/>
      <w:sz w:val="16"/>
      <w:szCs w:val="16"/>
    </w:rPr>
  </w:style>
  <w:style w:type="paragraph" w:styleId="NormalIndent">
    <w:name w:val="Normal Indent"/>
    <w:basedOn w:val="Normal"/>
    <w:autoRedefine/>
    <w:pPr>
      <w:spacing w:before="80" w:after="80"/>
      <w:ind w:left="0"/>
      <w:jc w:val="right"/>
    </w:pPr>
    <w:rPr>
      <w:rFonts w:ascii="Verdana" w:hAnsi="Verdana"/>
    </w:rPr>
  </w:style>
  <w:style w:type="paragraph" w:styleId="TOC1">
    <w:name w:val="toc 1"/>
    <w:basedOn w:val="Normal"/>
    <w:next w:val="Normal"/>
    <w:autoRedefine/>
    <w:semiHidden/>
    <w:rsid w:val="00C832F3"/>
    <w:pPr>
      <w:tabs>
        <w:tab w:val="left" w:pos="1080"/>
        <w:tab w:val="right" w:leader="dot" w:pos="8305"/>
      </w:tabs>
      <w:spacing w:before="240" w:after="120"/>
      <w:ind w:left="720"/>
    </w:pPr>
    <w:rPr>
      <w:b/>
      <w:bCs/>
      <w:caps/>
      <w:noProof/>
    </w:rPr>
  </w:style>
  <w:style w:type="paragraph" w:styleId="TOC2">
    <w:name w:val="toc 2"/>
    <w:basedOn w:val="Normal"/>
    <w:next w:val="Normal"/>
    <w:autoRedefine/>
    <w:semiHidden/>
    <w:rsid w:val="00C832F3"/>
    <w:pPr>
      <w:tabs>
        <w:tab w:val="left" w:pos="1800"/>
        <w:tab w:val="right" w:leader="dot" w:pos="8305"/>
      </w:tabs>
      <w:spacing w:before="60"/>
      <w:ind w:left="1080"/>
    </w:pPr>
    <w:rPr>
      <w:noProof/>
      <w:sz w:val="16"/>
      <w:szCs w:val="16"/>
    </w:rPr>
  </w:style>
  <w:style w:type="paragraph" w:styleId="TOC3">
    <w:name w:val="toc 3"/>
    <w:basedOn w:val="Normal"/>
    <w:next w:val="Normal"/>
    <w:autoRedefine/>
    <w:semiHidden/>
    <w:pPr>
      <w:spacing w:before="0"/>
      <w:ind w:left="400"/>
    </w:pPr>
    <w:rPr>
      <w:i/>
      <w:iCs/>
    </w:rPr>
  </w:style>
  <w:style w:type="paragraph" w:customStyle="1" w:styleId="NH-1">
    <w:name w:val="NH-1"/>
    <w:basedOn w:val="Normal"/>
    <w:next w:val="NH-2"/>
    <w:pPr>
      <w:keepNext/>
      <w:tabs>
        <w:tab w:val="left" w:pos="360"/>
      </w:tabs>
      <w:ind w:left="360" w:hanging="360"/>
    </w:pPr>
    <w:rPr>
      <w:rFonts w:ascii=".VnArial" w:hAnsi=".VnArial" w:cs="Times New Roman"/>
      <w:b/>
      <w:bCs/>
      <w:sz w:val="24"/>
      <w:szCs w:val="24"/>
    </w:rPr>
  </w:style>
  <w:style w:type="paragraph" w:customStyle="1" w:styleId="NH-2">
    <w:name w:val="NH-2"/>
    <w:basedOn w:val="Normal"/>
    <w:next w:val="NormalIndent"/>
    <w:pPr>
      <w:keepNext/>
      <w:tabs>
        <w:tab w:val="left" w:pos="720"/>
      </w:tabs>
      <w:ind w:left="360" w:hanging="360"/>
    </w:pPr>
    <w:rPr>
      <w:rFonts w:ascii=".VnArial" w:hAnsi=".VnArial" w:cs="Times New Roman"/>
      <w:b/>
      <w:bCs/>
      <w:sz w:val="24"/>
      <w:szCs w:val="24"/>
    </w:rPr>
  </w:style>
  <w:style w:type="paragraph" w:customStyle="1" w:styleId="NormalText">
    <w:name w:val="NormalText"/>
    <w:basedOn w:val="Normal"/>
    <w:pPr>
      <w:ind w:left="720"/>
    </w:pPr>
  </w:style>
  <w:style w:type="paragraph" w:customStyle="1" w:styleId="H5">
    <w:name w:val="H5"/>
    <w:basedOn w:val="NormalIndent"/>
    <w:next w:val="Normal"/>
    <w:pPr>
      <w:keepNext/>
    </w:pPr>
    <w:rPr>
      <w:rFonts w:ascii=".VnTime" w:hAnsi=".VnTime" w:cs="Times New Roman"/>
      <w:b/>
      <w:bCs/>
      <w:i/>
      <w:iCs/>
      <w:color w:val="800080"/>
      <w:sz w:val="24"/>
      <w:szCs w:val="24"/>
    </w:rPr>
  </w:style>
  <w:style w:type="paragraph" w:customStyle="1" w:styleId="NormalFD">
    <w:name w:val="NormalFD"/>
    <w:basedOn w:val="Normal"/>
    <w:pPr>
      <w:tabs>
        <w:tab w:val="left" w:pos="720"/>
        <w:tab w:val="left" w:leader="dot" w:pos="2160"/>
        <w:tab w:val="left" w:leader="dot" w:pos="2880"/>
        <w:tab w:val="left" w:leader="dot" w:pos="3600"/>
        <w:tab w:val="left" w:leader="dot" w:pos="4320"/>
        <w:tab w:val="right" w:leader="dot" w:pos="8280"/>
      </w:tabs>
      <w:ind w:left="2880" w:hanging="2160"/>
    </w:pPr>
    <w:rPr>
      <w:color w:val="000000"/>
    </w:rPr>
  </w:style>
  <w:style w:type="paragraph" w:styleId="FootnoteText">
    <w:name w:val="footnote text"/>
    <w:basedOn w:val="Normal"/>
    <w:autoRedefine/>
    <w:semiHidden/>
    <w:pPr>
      <w:spacing w:before="0"/>
      <w:ind w:hanging="90"/>
    </w:pPr>
    <w:rPr>
      <w:sz w:val="16"/>
      <w:szCs w:val="16"/>
    </w:rPr>
  </w:style>
  <w:style w:type="character" w:styleId="FootnoteReference">
    <w:name w:val="footnote reference"/>
    <w:semiHidden/>
    <w:rPr>
      <w:vertAlign w:val="superscript"/>
    </w:rPr>
  </w:style>
  <w:style w:type="paragraph" w:customStyle="1" w:styleId="Normal2">
    <w:name w:val="Normal 2"/>
    <w:basedOn w:val="Normal"/>
    <w:pPr>
      <w:tabs>
        <w:tab w:val="left" w:pos="360"/>
      </w:tabs>
      <w:ind w:left="360" w:hanging="360"/>
    </w:pPr>
  </w:style>
  <w:style w:type="paragraph" w:styleId="BlockText">
    <w:name w:val="Block Text"/>
    <w:basedOn w:val="Normal"/>
    <w:pPr>
      <w:tabs>
        <w:tab w:val="left" w:pos="8820"/>
      </w:tabs>
      <w:spacing w:before="0"/>
      <w:ind w:left="720" w:right="22"/>
    </w:pPr>
    <w:rPr>
      <w:rFonts w:ascii=".VnTime" w:hAnsi=".VnTime" w:cs="Times New Roman"/>
    </w:rPr>
  </w:style>
  <w:style w:type="paragraph" w:styleId="TOC4">
    <w:name w:val="toc 4"/>
    <w:basedOn w:val="Normal"/>
    <w:next w:val="Normal"/>
    <w:autoRedefine/>
    <w:semiHidden/>
    <w:pPr>
      <w:spacing w:before="0"/>
      <w:ind w:left="600"/>
    </w:pPr>
    <w:rPr>
      <w:sz w:val="18"/>
    </w:rPr>
  </w:style>
  <w:style w:type="paragraph" w:styleId="TOC5">
    <w:name w:val="toc 5"/>
    <w:basedOn w:val="Normal"/>
    <w:next w:val="Normal"/>
    <w:autoRedefine/>
    <w:semiHidden/>
    <w:pPr>
      <w:spacing w:before="0"/>
      <w:ind w:left="800"/>
    </w:pPr>
    <w:rPr>
      <w:sz w:val="18"/>
    </w:rPr>
  </w:style>
  <w:style w:type="paragraph" w:styleId="TOC6">
    <w:name w:val="toc 6"/>
    <w:basedOn w:val="Normal"/>
    <w:next w:val="Normal"/>
    <w:autoRedefine/>
    <w:semiHidden/>
    <w:pPr>
      <w:spacing w:before="0"/>
      <w:ind w:left="1000"/>
    </w:pPr>
    <w:rPr>
      <w:sz w:val="18"/>
    </w:rPr>
  </w:style>
  <w:style w:type="paragraph" w:styleId="TOC7">
    <w:name w:val="toc 7"/>
    <w:basedOn w:val="Normal"/>
    <w:next w:val="Normal"/>
    <w:autoRedefine/>
    <w:semiHidden/>
    <w:pPr>
      <w:spacing w:before="0"/>
      <w:ind w:left="1200"/>
    </w:pPr>
    <w:rPr>
      <w:sz w:val="18"/>
    </w:rPr>
  </w:style>
  <w:style w:type="paragraph" w:styleId="TOC8">
    <w:name w:val="toc 8"/>
    <w:basedOn w:val="Normal"/>
    <w:next w:val="Normal"/>
    <w:autoRedefine/>
    <w:semiHidden/>
    <w:pPr>
      <w:spacing w:before="0"/>
      <w:ind w:left="1400"/>
    </w:pPr>
    <w:rPr>
      <w:sz w:val="18"/>
    </w:rPr>
  </w:style>
  <w:style w:type="paragraph" w:styleId="TOC9">
    <w:name w:val="toc 9"/>
    <w:basedOn w:val="Normal"/>
    <w:next w:val="Normal"/>
    <w:autoRedefine/>
    <w:semiHidden/>
    <w:pPr>
      <w:spacing w:before="0"/>
      <w:ind w:left="1600"/>
    </w:pPr>
    <w:rPr>
      <w:sz w:val="18"/>
    </w:rPr>
  </w:style>
  <w:style w:type="paragraph" w:styleId="BodyText">
    <w:name w:val="Body Text"/>
    <w:basedOn w:val="Normal"/>
    <w:pPr>
      <w:spacing w:before="0"/>
      <w:jc w:val="center"/>
    </w:pPr>
    <w:rPr>
      <w:sz w:val="22"/>
      <w:szCs w:val="22"/>
    </w:rPr>
  </w:style>
  <w:style w:type="paragraph" w:customStyle="1" w:styleId="NormalTB">
    <w:name w:val="NormalTB"/>
    <w:pPr>
      <w:jc w:val="center"/>
    </w:pPr>
    <w:rPr>
      <w:rFonts w:ascii=".VnTime" w:hAnsi=".VnTime"/>
      <w:lang w:val="en-GB" w:eastAsia="en-US"/>
    </w:rPr>
  </w:style>
  <w:style w:type="paragraph" w:customStyle="1" w:styleId="Vidu">
    <w:name w:val="Vidu"/>
    <w:basedOn w:val="Normal"/>
    <w:pPr>
      <w:numPr>
        <w:numId w:val="4"/>
      </w:numPr>
      <w:spacing w:before="0"/>
    </w:pPr>
  </w:style>
  <w:style w:type="paragraph" w:customStyle="1" w:styleId="Mucvidu">
    <w:name w:val="Mucvidu"/>
    <w:basedOn w:val="Vidu"/>
    <w:pPr>
      <w:numPr>
        <w:numId w:val="1"/>
      </w:numPr>
      <w:tabs>
        <w:tab w:val="clear" w:pos="360"/>
      </w:tabs>
      <w:ind w:left="1080"/>
    </w:pPr>
  </w:style>
  <w:style w:type="paragraph" w:customStyle="1" w:styleId="Tailieu">
    <w:name w:val="Tailieu"/>
    <w:basedOn w:val="Refer"/>
    <w:pPr>
      <w:numPr>
        <w:numId w:val="3"/>
      </w:numPr>
    </w:pPr>
    <w:rPr>
      <w:sz w:val="28"/>
      <w:szCs w:val="28"/>
    </w:rPr>
  </w:style>
  <w:style w:type="paragraph" w:customStyle="1" w:styleId="Refer">
    <w:name w:val="Refer"/>
    <w:basedOn w:val="Normal"/>
    <w:pPr>
      <w:spacing w:before="0" w:after="120"/>
      <w:ind w:firstLine="720"/>
    </w:pPr>
  </w:style>
  <w:style w:type="paragraph" w:customStyle="1" w:styleId="Point">
    <w:name w:val="Point"/>
    <w:basedOn w:val="Header"/>
    <w:pPr>
      <w:numPr>
        <w:numId w:val="2"/>
      </w:numPr>
      <w:spacing w:before="0"/>
    </w:pPr>
  </w:style>
  <w:style w:type="character" w:styleId="CommentReference">
    <w:name w:val="annotation reference"/>
    <w:semiHidden/>
    <w:rPr>
      <w:sz w:val="16"/>
      <w:szCs w:val="16"/>
    </w:rPr>
  </w:style>
  <w:style w:type="paragraph" w:styleId="CommentText">
    <w:name w:val="annotation text"/>
    <w:basedOn w:val="Normal"/>
    <w:semiHidden/>
    <w:pPr>
      <w:spacing w:before="0"/>
    </w:pPr>
    <w:rPr>
      <w:rFonts w:ascii=".VnTime" w:hAnsi=".VnTime" w:cs="Times New Roman"/>
    </w:rPr>
  </w:style>
  <w:style w:type="paragraph" w:customStyle="1" w:styleId="Bang">
    <w:name w:val="Bang"/>
    <w:basedOn w:val="Normal"/>
    <w:autoRedefine/>
    <w:rsid w:val="005747BF"/>
    <w:pPr>
      <w:spacing w:before="80" w:after="80"/>
      <w:ind w:left="0"/>
    </w:pPr>
    <w:rPr>
      <w:sz w:val="16"/>
      <w:szCs w:val="16"/>
    </w:rPr>
  </w:style>
  <w:style w:type="paragraph" w:styleId="BodyText3">
    <w:name w:val="Body Text 3"/>
    <w:basedOn w:val="Normal"/>
    <w:pPr>
      <w:spacing w:before="0"/>
    </w:pPr>
    <w:rPr>
      <w:rFonts w:ascii=".VnTime" w:hAnsi=".VnTime" w:cs="Times New Roman"/>
      <w:i/>
      <w:iCs/>
    </w:rPr>
  </w:style>
  <w:style w:type="paragraph" w:customStyle="1" w:styleId="Content">
    <w:name w:val="Content"/>
    <w:basedOn w:val="Normal"/>
    <w:pPr>
      <w:ind w:firstLine="720"/>
    </w:pPr>
    <w:rPr>
      <w:rFonts w:ascii=".VnTime" w:hAnsi=".VnTime" w:cs="Times New Roman"/>
      <w:sz w:val="24"/>
      <w:szCs w:val="24"/>
    </w:rPr>
  </w:style>
  <w:style w:type="paragraph" w:styleId="TableofFigures">
    <w:name w:val="table of figures"/>
    <w:basedOn w:val="Normal"/>
    <w:next w:val="Normal"/>
    <w:semiHidden/>
    <w:pPr>
      <w:tabs>
        <w:tab w:val="right" w:leader="dot" w:pos="8642"/>
      </w:tabs>
      <w:spacing w:before="0"/>
      <w:ind w:left="480" w:hanging="480"/>
    </w:pPr>
    <w:rPr>
      <w:smallCaps/>
    </w:rPr>
  </w:style>
  <w:style w:type="paragraph" w:customStyle="1" w:styleId="NormalH">
    <w:name w:val="NormalH"/>
    <w:basedOn w:val="Normal"/>
    <w:autoRedefine/>
    <w:pPr>
      <w:pageBreakBefore/>
      <w:tabs>
        <w:tab w:val="left" w:pos="2160"/>
        <w:tab w:val="right" w:pos="5040"/>
        <w:tab w:val="left" w:pos="5760"/>
        <w:tab w:val="right" w:pos="8640"/>
      </w:tabs>
      <w:spacing w:before="360" w:after="240"/>
      <w:ind w:left="0"/>
    </w:pPr>
    <w:rPr>
      <w:rFonts w:ascii="Verdana" w:hAnsi="Verdana" w:cs="Times New Roman"/>
      <w:b/>
      <w:bCs/>
      <w:caps/>
      <w:color w:val="003400"/>
      <w:szCs w:val="24"/>
    </w:rPr>
  </w:style>
  <w:style w:type="paragraph" w:customStyle="1" w:styleId="TableCaption">
    <w:name w:val="TableCaption"/>
    <w:basedOn w:val="NormalIndent"/>
    <w:rPr>
      <w:b/>
      <w:bCs/>
    </w:rPr>
  </w:style>
  <w:style w:type="character" w:styleId="Strong">
    <w:name w:val="Strong"/>
    <w:qFormat/>
    <w:rPr>
      <w:b/>
      <w:bCs/>
    </w:rPr>
  </w:style>
  <w:style w:type="paragraph" w:styleId="Title">
    <w:name w:val="Title"/>
    <w:basedOn w:val="Normal"/>
    <w:qFormat/>
    <w:pPr>
      <w:spacing w:before="240" w:after="60"/>
      <w:jc w:val="center"/>
      <w:outlineLvl w:val="0"/>
    </w:pPr>
    <w:rPr>
      <w:b/>
      <w:bCs/>
      <w:kern w:val="28"/>
      <w:sz w:val="32"/>
      <w:szCs w:val="32"/>
    </w:rPr>
  </w:style>
  <w:style w:type="paragraph" w:customStyle="1" w:styleId="TableTitle">
    <w:name w:val="Table Title"/>
    <w:basedOn w:val="NormalIndent"/>
    <w:autoRedefine/>
    <w:pPr>
      <w:keepNext/>
      <w:numPr>
        <w:numId w:val="5"/>
      </w:numPr>
      <w:ind w:right="29"/>
    </w:pPr>
    <w:rPr>
      <w:rFonts w:ascii=".VnTime" w:hAnsi=".VnTime" w:cs="Times New Roman"/>
    </w:rPr>
  </w:style>
  <w:style w:type="paragraph" w:customStyle="1" w:styleId="Arial">
    <w:name w:val="Arial"/>
    <w:basedOn w:val="NormalIndent"/>
  </w:style>
  <w:style w:type="paragraph" w:customStyle="1" w:styleId="NormalNV">
    <w:name w:val="NormalNV"/>
    <w:basedOn w:val="Normal"/>
    <w:pPr>
      <w:tabs>
        <w:tab w:val="left" w:pos="720"/>
        <w:tab w:val="left" w:pos="2160"/>
        <w:tab w:val="right" w:leader="dot" w:pos="8640"/>
      </w:tabs>
      <w:ind w:left="0"/>
    </w:pPr>
    <w:rPr>
      <w:rFonts w:ascii=".VnTime" w:hAnsi=".VnTime" w:cs="Times New Roman"/>
      <w:sz w:val="24"/>
      <w:szCs w:val="24"/>
      <w:lang w:val="en-GB"/>
    </w:rPr>
  </w:style>
  <w:style w:type="paragraph" w:customStyle="1" w:styleId="TableText">
    <w:name w:val="Table Text"/>
    <w:basedOn w:val="Normal"/>
    <w:pPr>
      <w:spacing w:before="60" w:after="60" w:line="480" w:lineRule="auto"/>
      <w:ind w:left="0"/>
    </w:pPr>
    <w:rPr>
      <w:sz w:val="24"/>
      <w:szCs w:val="24"/>
    </w:rPr>
  </w:style>
  <w:style w:type="character" w:styleId="FollowedHyperlink">
    <w:name w:val="FollowedHyperlink"/>
    <w:rPr>
      <w:color w:val="800080"/>
      <w:u w:val="single"/>
    </w:rPr>
  </w:style>
  <w:style w:type="paragraph" w:styleId="BodyTextIndent3">
    <w:name w:val="Body Text Indent 3"/>
    <w:basedOn w:val="Normal"/>
  </w:style>
  <w:style w:type="paragraph" w:customStyle="1" w:styleId="InfoBlue0">
    <w:name w:val="InfoBlue"/>
    <w:basedOn w:val="Normal"/>
    <w:next w:val="BodyText"/>
    <w:autoRedefine/>
    <w:pPr>
      <w:spacing w:before="0" w:after="120" w:line="240" w:lineRule="atLeast"/>
    </w:pPr>
    <w:rPr>
      <w:sz w:val="18"/>
      <w:szCs w:val="18"/>
    </w:rPr>
  </w:style>
  <w:style w:type="paragraph" w:customStyle="1" w:styleId="Guideline">
    <w:name w:val="Guideline"/>
    <w:basedOn w:val="NormalIndent"/>
    <w:pPr>
      <w:spacing w:before="0"/>
      <w:ind w:left="432"/>
      <w:jc w:val="both"/>
    </w:pPr>
    <w:rPr>
      <w:i/>
      <w:iCs/>
      <w:color w:val="0000FF"/>
      <w:lang w:val="en-AU"/>
    </w:rPr>
  </w:style>
  <w:style w:type="paragraph" w:styleId="NormalWeb">
    <w:name w:val="Normal (Web)"/>
    <w:basedOn w:val="Normal"/>
    <w:pPr>
      <w:spacing w:before="100" w:beforeAutospacing="1" w:after="100" w:afterAutospacing="1"/>
      <w:ind w:left="0"/>
    </w:pPr>
    <w:rPr>
      <w:rFonts w:ascii="Arial Unicode MS" w:eastAsia="Arial Unicode MS" w:hAnsi="Arial Unicode MS" w:cs="Times New Roman"/>
      <w:sz w:val="24"/>
      <w:szCs w:val="24"/>
      <w:lang w:val="en-GB"/>
    </w:rPr>
  </w:style>
  <w:style w:type="character" w:customStyle="1" w:styleId="arial12byell1">
    <w:name w:val="arial12byell1"/>
    <w:rPr>
      <w:rFonts w:ascii="Arial" w:hAnsi="Arial" w:cs="Arial"/>
      <w:b/>
      <w:bCs/>
      <w:color w:val="auto"/>
      <w:sz w:val="18"/>
      <w:szCs w:val="18"/>
      <w:u w:val="none"/>
      <w:effect w:val="none"/>
    </w:rPr>
  </w:style>
  <w:style w:type="character" w:customStyle="1" w:styleId="arial10bblue1">
    <w:name w:val="arial10bblue1"/>
    <w:rPr>
      <w:rFonts w:ascii="Arial" w:hAnsi="Arial" w:cs="Arial"/>
      <w:b/>
      <w:bCs/>
      <w:color w:val="auto"/>
      <w:sz w:val="15"/>
      <w:szCs w:val="15"/>
      <w:u w:val="none"/>
      <w:effect w:val="none"/>
    </w:rPr>
  </w:style>
  <w:style w:type="paragraph" w:customStyle="1" w:styleId="HeadingBig">
    <w:name w:val="Heading Big"/>
    <w:basedOn w:val="NormalTB"/>
    <w:pPr>
      <w:widowControl w:val="0"/>
      <w:spacing w:before="120"/>
    </w:pPr>
    <w:rPr>
      <w:rFonts w:ascii="Swis721 BlkEx BT" w:hAnsi="Swis721 BlkEx BT"/>
      <w:b/>
      <w:bCs/>
      <w:i/>
      <w:iCs/>
      <w:color w:val="6E2500"/>
      <w:spacing w:val="30"/>
      <w:sz w:val="40"/>
      <w:szCs w:val="32"/>
      <w:lang w:val="en-US"/>
    </w:rPr>
  </w:style>
  <w:style w:type="paragraph" w:customStyle="1" w:styleId="HeadingLv1">
    <w:name w:val="Heading Lv1"/>
    <w:basedOn w:val="Normal"/>
    <w:autoRedefine/>
    <w:pPr>
      <w:spacing w:before="80" w:after="80"/>
      <w:ind w:left="0"/>
      <w:jc w:val="center"/>
    </w:pPr>
    <w:rPr>
      <w:b/>
      <w:bCs/>
      <w:color w:val="6E2500"/>
      <w:sz w:val="18"/>
      <w:szCs w:val="24"/>
    </w:rPr>
  </w:style>
  <w:style w:type="paragraph" w:customStyle="1" w:styleId="HeadingLv2">
    <w:name w:val="Heading Lv2"/>
    <w:basedOn w:val="Bang"/>
    <w:autoRedefine/>
    <w:rPr>
      <w:b/>
      <w:bCs/>
      <w:color w:val="003400"/>
    </w:rPr>
  </w:style>
  <w:style w:type="paragraph" w:styleId="BalloonText">
    <w:name w:val="Balloon Text"/>
    <w:basedOn w:val="Normal"/>
    <w:semiHidden/>
    <w:rsid w:val="002F79C7"/>
    <w:rPr>
      <w:sz w:val="16"/>
      <w:szCs w:val="16"/>
    </w:rPr>
  </w:style>
  <w:style w:type="paragraph" w:customStyle="1" w:styleId="SectionTitle">
    <w:name w:val="Section Title"/>
    <w:basedOn w:val="Normal"/>
    <w:next w:val="Normal"/>
    <w:autoRedefine/>
    <w:rsid w:val="00A3683E"/>
    <w:pPr>
      <w:keepNext/>
      <w:keepLines w:val="0"/>
      <w:autoSpaceDE w:val="0"/>
      <w:autoSpaceDN w:val="0"/>
      <w:spacing w:before="80" w:after="80"/>
      <w:ind w:left="0"/>
    </w:pPr>
    <w:rPr>
      <w:rFonts w:ascii="Verdana" w:eastAsia="MS Mincho" w:hAnsi="Verdana" w:cs="Times New Roman"/>
      <w:b/>
      <w:bCs/>
      <w:color w:val="003400"/>
    </w:rPr>
  </w:style>
  <w:style w:type="paragraph" w:customStyle="1" w:styleId="bang0">
    <w:name w:val="bang"/>
    <w:basedOn w:val="Normal"/>
    <w:autoRedefine/>
    <w:rsid w:val="006055E2"/>
    <w:pPr>
      <w:keepLines w:val="0"/>
      <w:autoSpaceDE w:val="0"/>
      <w:autoSpaceDN w:val="0"/>
      <w:spacing w:before="80" w:after="80"/>
      <w:ind w:left="0"/>
    </w:pPr>
    <w:rPr>
      <w:rFonts w:eastAsia="MS Mincho" w:cs="Arial"/>
      <w:sz w:val="18"/>
      <w:szCs w:val="16"/>
    </w:rPr>
  </w:style>
  <w:style w:type="paragraph" w:customStyle="1" w:styleId="Thanbang">
    <w:name w:val="Than bang"/>
    <w:basedOn w:val="Heading7"/>
    <w:rsid w:val="00A3683E"/>
    <w:pPr>
      <w:keepNext w:val="0"/>
      <w:keepLines w:val="0"/>
      <w:autoSpaceDE w:val="0"/>
      <w:autoSpaceDN w:val="0"/>
      <w:spacing w:before="120" w:after="120"/>
      <w:ind w:left="0"/>
    </w:pPr>
    <w:rPr>
      <w:rFonts w:ascii="Tahoma" w:eastAsia="MS Mincho" w:hAnsi="Tahoma" w:cs="Tahoma"/>
      <w:bCs w:val="0"/>
      <w:szCs w:val="24"/>
    </w:rPr>
  </w:style>
  <w:style w:type="paragraph" w:customStyle="1" w:styleId="HelpText">
    <w:name w:val="Help Text"/>
    <w:basedOn w:val="Normal"/>
    <w:autoRedefine/>
    <w:rsid w:val="00752BBC"/>
    <w:pPr>
      <w:keepLines w:val="0"/>
      <w:spacing w:before="0"/>
      <w:ind w:left="1166" w:hanging="734"/>
    </w:pPr>
    <w:rPr>
      <w:rFonts w:cs="Times New Roman"/>
      <w:i/>
      <w:color w:val="0000FF"/>
      <w:lang w:eastAsia="de-DE"/>
    </w:rPr>
  </w:style>
  <w:style w:type="paragraph" w:customStyle="1" w:styleId="HelpCont">
    <w:name w:val="Help Cont"/>
    <w:basedOn w:val="HelpText"/>
    <w:rsid w:val="0058670F"/>
    <w:pPr>
      <w:ind w:firstLine="0"/>
    </w:pPr>
    <w:rPr>
      <w:rFonts w:ascii="Helvetica" w:hAnsi="Helvetica"/>
    </w:rPr>
  </w:style>
  <w:style w:type="paragraph" w:customStyle="1" w:styleId="HelpBullet">
    <w:name w:val="Help Bullet"/>
    <w:basedOn w:val="HelpText"/>
    <w:rsid w:val="0058670F"/>
    <w:pPr>
      <w:numPr>
        <w:numId w:val="9"/>
      </w:numPr>
      <w:tabs>
        <w:tab w:val="clear" w:pos="360"/>
        <w:tab w:val="num" w:pos="1134"/>
      </w:tabs>
      <w:ind w:left="1134" w:hanging="283"/>
    </w:pPr>
  </w:style>
  <w:style w:type="paragraph" w:customStyle="1" w:styleId="Body">
    <w:name w:val="Body"/>
    <w:basedOn w:val="Normal"/>
    <w:rsid w:val="0058670F"/>
    <w:pPr>
      <w:keepLines w:val="0"/>
      <w:ind w:left="709"/>
    </w:pPr>
    <w:rPr>
      <w:rFonts w:cs="Times New Roman"/>
      <w:lang w:eastAsia="de-DE"/>
    </w:rPr>
  </w:style>
  <w:style w:type="paragraph" w:customStyle="1" w:styleId="Bangheader">
    <w:name w:val="Bangheader"/>
    <w:basedOn w:val="Heading7"/>
    <w:autoRedefine/>
    <w:rsid w:val="0057274F"/>
    <w:pPr>
      <w:keepNext w:val="0"/>
      <w:keepLines w:val="0"/>
      <w:autoSpaceDE w:val="0"/>
      <w:autoSpaceDN w:val="0"/>
      <w:spacing w:before="80" w:after="80"/>
      <w:ind w:left="0"/>
      <w:jc w:val="center"/>
    </w:pPr>
    <w:rPr>
      <w:rFonts w:ascii="Arial" w:eastAsia="MS Mincho" w:hAnsi="Arial" w:cs="Tahoma"/>
      <w:bCs w:val="0"/>
      <w:iCs/>
      <w:color w:val="auto"/>
      <w:sz w:val="16"/>
      <w:szCs w:val="16"/>
    </w:rPr>
  </w:style>
  <w:style w:type="paragraph" w:customStyle="1" w:styleId="bangLatinArial">
    <w:name w:val="bang + (Latin) Arial"/>
    <w:aliases w:val="10 pt,Black,After:  0 pt,Line spacing:  1.5 lines"/>
    <w:basedOn w:val="bang0"/>
    <w:rsid w:val="00633398"/>
    <w:pPr>
      <w:spacing w:after="0" w:line="360" w:lineRule="auto"/>
    </w:pPr>
    <w:rPr>
      <w:color w:val="000000"/>
      <w:sz w:val="20"/>
    </w:rPr>
  </w:style>
  <w:style w:type="paragraph" w:customStyle="1" w:styleId="StyleHeadingLv1Auto">
    <w:name w:val="Style Heading Lv1 + Auto"/>
    <w:basedOn w:val="HeadingLv1"/>
    <w:rsid w:val="00212411"/>
    <w:rPr>
      <w:color w:val="auto"/>
      <w:szCs w:val="18"/>
    </w:rPr>
  </w:style>
  <w:style w:type="paragraph" w:customStyle="1" w:styleId="StyleThanbangLatinArial10ptNotBold">
    <w:name w:val="Style Than bang + (Latin) Arial 10 pt Not Bold"/>
    <w:basedOn w:val="Thanbang"/>
    <w:rsid w:val="00212411"/>
    <w:rPr>
      <w:rFonts w:ascii="Arial" w:hAnsi="Arial"/>
      <w:b w:val="0"/>
      <w:sz w:val="16"/>
      <w:szCs w:val="16"/>
    </w:rPr>
  </w:style>
  <w:style w:type="paragraph" w:customStyle="1" w:styleId="StylebangLatinArialBefore5ptAfter5pt">
    <w:name w:val="Style bang + (Latin) Arial Before:  5 pt After:  5 pt"/>
    <w:basedOn w:val="bang0"/>
    <w:rsid w:val="00644A0C"/>
    <w:pPr>
      <w:spacing w:before="100" w:after="100"/>
    </w:pPr>
    <w:rPr>
      <w:rFonts w:eastAsia="Times New Roman" w:cs="Times New Roman"/>
      <w:sz w:val="16"/>
    </w:rPr>
  </w:style>
  <w:style w:type="paragraph" w:customStyle="1" w:styleId="bangcategory">
    <w:name w:val="bang category"/>
    <w:basedOn w:val="Bangheader"/>
    <w:rsid w:val="00B53814"/>
    <w:pPr>
      <w:jc w:val="left"/>
    </w:pPr>
  </w:style>
  <w:style w:type="paragraph" w:customStyle="1" w:styleId="StylebangcategoryWhiteLeft">
    <w:name w:val="Style bang category + White Left"/>
    <w:basedOn w:val="bangcategory"/>
    <w:rsid w:val="00752BBC"/>
    <w:rPr>
      <w:rFonts w:eastAsia="Times New Roman" w:cs="Times New Roman"/>
      <w:bCs/>
      <w:iCs w:val="0"/>
      <w:szCs w:val="20"/>
    </w:rPr>
  </w:style>
  <w:style w:type="paragraph" w:customStyle="1" w:styleId="CellBody">
    <w:name w:val="CellBody"/>
    <w:basedOn w:val="Normal"/>
    <w:rsid w:val="00C52BDF"/>
    <w:pPr>
      <w:keepLines w:val="0"/>
      <w:spacing w:before="40" w:after="20"/>
      <w:ind w:left="57"/>
    </w:pPr>
    <w:rPr>
      <w:rFonts w:cs="Times New Roman"/>
      <w:lang w:eastAsia="de-DE"/>
    </w:rPr>
  </w:style>
  <w:style w:type="paragraph" w:customStyle="1" w:styleId="doclist">
    <w:name w:val="doclist"/>
    <w:basedOn w:val="Normal"/>
    <w:rsid w:val="00C97950"/>
    <w:pPr>
      <w:keepLines w:val="0"/>
      <w:spacing w:before="100" w:beforeAutospacing="1" w:after="100" w:afterAutospacing="1"/>
      <w:ind w:left="0"/>
    </w:pPr>
    <w:rPr>
      <w:rFonts w:ascii="Times New Roman" w:hAnsi="Times New Roman" w:cs="Times New Roman"/>
      <w:color w:val="000000"/>
      <w:sz w:val="21"/>
      <w:szCs w:val="21"/>
    </w:rPr>
  </w:style>
  <w:style w:type="paragraph" w:customStyle="1" w:styleId="doctext">
    <w:name w:val="doctext"/>
    <w:basedOn w:val="Normal"/>
    <w:rsid w:val="009F46CF"/>
    <w:pPr>
      <w:keepLines w:val="0"/>
      <w:spacing w:before="100" w:beforeAutospacing="1" w:after="100" w:afterAutospacing="1"/>
      <w:ind w:left="0"/>
    </w:pPr>
    <w:rPr>
      <w:rFonts w:ascii="Times New Roman" w:hAnsi="Times New Roman" w:cs="Times New Roman"/>
      <w:color w:val="000000"/>
      <w:sz w:val="21"/>
      <w:szCs w:val="21"/>
    </w:rPr>
  </w:style>
  <w:style w:type="character" w:customStyle="1" w:styleId="docemphstrong1">
    <w:name w:val="docemphstrong1"/>
    <w:rsid w:val="009F46CF"/>
    <w:rPr>
      <w:b/>
      <w:bCs/>
    </w:rPr>
  </w:style>
  <w:style w:type="paragraph" w:customStyle="1" w:styleId="HelpTest">
    <w:name w:val="Help Test"/>
    <w:basedOn w:val="Normal"/>
    <w:rsid w:val="00C87E7F"/>
  </w:style>
  <w:style w:type="paragraph" w:customStyle="1" w:styleId="infoblue">
    <w:name w:val="infoblue"/>
    <w:basedOn w:val="Normal"/>
    <w:autoRedefine/>
    <w:rsid w:val="00320F1C"/>
    <w:pPr>
      <w:keepLines w:val="0"/>
      <w:numPr>
        <w:numId w:val="29"/>
      </w:numPr>
      <w:spacing w:after="120" w:line="240" w:lineRule="atLeast"/>
      <w:ind w:left="806"/>
    </w:pPr>
    <w:rPr>
      <w:rFonts w:ascii="Tahoma" w:eastAsia="MS Mincho" w:hAnsi="Tahoma"/>
      <w:i/>
      <w:snapToGrid w:val="0"/>
    </w:rPr>
  </w:style>
  <w:style w:type="paragraph" w:styleId="ListBullet">
    <w:name w:val="List Bullet"/>
    <w:basedOn w:val="Normal"/>
    <w:autoRedefine/>
    <w:rsid w:val="00320F1C"/>
    <w:pPr>
      <w:keepLines w:val="0"/>
      <w:numPr>
        <w:ilvl w:val="1"/>
        <w:numId w:val="29"/>
      </w:numPr>
    </w:pPr>
    <w:rPr>
      <w:rFonts w:ascii="Tahoma" w:eastAsia="MS Mincho" w:hAnsi="Tahoma"/>
      <w:snapToGrid w:val="0"/>
    </w:rPr>
  </w:style>
  <w:style w:type="paragraph" w:customStyle="1" w:styleId="StyleTOC1Before12ptAfter6pt">
    <w:name w:val="Style TOC 1 + Before:  12 pt After:  6 pt"/>
    <w:basedOn w:val="TOC1"/>
    <w:rsid w:val="00C832F3"/>
  </w:style>
  <w:style w:type="paragraph" w:customStyle="1" w:styleId="Flow">
    <w:name w:val="Flow"/>
    <w:basedOn w:val="Normal"/>
    <w:rsid w:val="00DD7200"/>
    <w:pPr>
      <w:spacing w:before="60" w:after="60" w:line="240" w:lineRule="exact"/>
      <w:jc w:val="center"/>
    </w:pPr>
  </w:style>
  <w:style w:type="paragraph" w:customStyle="1" w:styleId="Table">
    <w:name w:val="Table"/>
    <w:basedOn w:val="Normal"/>
    <w:autoRedefine/>
    <w:rsid w:val="00AD2D3B"/>
    <w:pPr>
      <w:keepLines w:val="0"/>
      <w:spacing w:after="120"/>
      <w:ind w:left="0"/>
      <w:jc w:val="center"/>
    </w:pPr>
    <w:rPr>
      <w:rFonts w:eastAsia="MS Mincho"/>
      <w:color w:val="0000FF"/>
      <w:sz w:val="28"/>
      <w:szCs w:val="28"/>
    </w:rPr>
  </w:style>
  <w:style w:type="paragraph" w:customStyle="1" w:styleId="StyleJustified">
    <w:name w:val="Style Justified"/>
    <w:basedOn w:val="Normal"/>
    <w:rsid w:val="005300F6"/>
    <w:pPr>
      <w:keepLines w:val="0"/>
      <w:ind w:left="425"/>
    </w:pPr>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4727133">
      <w:bodyDiv w:val="1"/>
      <w:marLeft w:val="0"/>
      <w:marRight w:val="0"/>
      <w:marTop w:val="0"/>
      <w:marBottom w:val="0"/>
      <w:divBdr>
        <w:top w:val="none" w:sz="0" w:space="0" w:color="auto"/>
        <w:left w:val="none" w:sz="0" w:space="0" w:color="auto"/>
        <w:bottom w:val="none" w:sz="0" w:space="0" w:color="auto"/>
        <w:right w:val="none" w:sz="0" w:space="0" w:color="auto"/>
      </w:divBdr>
    </w:div>
    <w:div w:id="459886299">
      <w:bodyDiv w:val="1"/>
      <w:marLeft w:val="0"/>
      <w:marRight w:val="0"/>
      <w:marTop w:val="0"/>
      <w:marBottom w:val="0"/>
      <w:divBdr>
        <w:top w:val="none" w:sz="0" w:space="0" w:color="auto"/>
        <w:left w:val="none" w:sz="0" w:space="0" w:color="auto"/>
        <w:bottom w:val="none" w:sz="0" w:space="0" w:color="auto"/>
        <w:right w:val="none" w:sz="0" w:space="0" w:color="auto"/>
      </w:divBdr>
      <w:divsChild>
        <w:div w:id="285896919">
          <w:marLeft w:val="0"/>
          <w:marRight w:val="0"/>
          <w:marTop w:val="0"/>
          <w:marBottom w:val="0"/>
          <w:divBdr>
            <w:top w:val="none" w:sz="0" w:space="0" w:color="auto"/>
            <w:left w:val="none" w:sz="0" w:space="0" w:color="auto"/>
            <w:bottom w:val="none" w:sz="0" w:space="0" w:color="auto"/>
            <w:right w:val="none" w:sz="0" w:space="0" w:color="auto"/>
          </w:divBdr>
          <w:divsChild>
            <w:div w:id="854998294">
              <w:marLeft w:val="0"/>
              <w:marRight w:val="0"/>
              <w:marTop w:val="0"/>
              <w:marBottom w:val="0"/>
              <w:divBdr>
                <w:top w:val="none" w:sz="0" w:space="0" w:color="auto"/>
                <w:left w:val="none" w:sz="0" w:space="0" w:color="auto"/>
                <w:bottom w:val="none" w:sz="0" w:space="0" w:color="auto"/>
                <w:right w:val="none" w:sz="0" w:space="0" w:color="auto"/>
              </w:divBdr>
              <w:divsChild>
                <w:div w:id="1185629153">
                  <w:marLeft w:val="0"/>
                  <w:marRight w:val="0"/>
                  <w:marTop w:val="0"/>
                  <w:marBottom w:val="0"/>
                  <w:divBdr>
                    <w:top w:val="none" w:sz="0" w:space="0" w:color="auto"/>
                    <w:left w:val="none" w:sz="0" w:space="0" w:color="auto"/>
                    <w:bottom w:val="none" w:sz="0" w:space="0" w:color="auto"/>
                    <w:right w:val="none" w:sz="0" w:space="0" w:color="auto"/>
                  </w:divBdr>
                  <w:divsChild>
                    <w:div w:id="1152671712">
                      <w:marLeft w:val="22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167881">
      <w:bodyDiv w:val="1"/>
      <w:marLeft w:val="0"/>
      <w:marRight w:val="0"/>
      <w:marTop w:val="0"/>
      <w:marBottom w:val="0"/>
      <w:divBdr>
        <w:top w:val="none" w:sz="0" w:space="0" w:color="auto"/>
        <w:left w:val="none" w:sz="0" w:space="0" w:color="auto"/>
        <w:bottom w:val="none" w:sz="0" w:space="0" w:color="auto"/>
        <w:right w:val="none" w:sz="0" w:space="0" w:color="auto"/>
      </w:divBdr>
    </w:div>
    <w:div w:id="539978705">
      <w:bodyDiv w:val="1"/>
      <w:marLeft w:val="0"/>
      <w:marRight w:val="0"/>
      <w:marTop w:val="0"/>
      <w:marBottom w:val="0"/>
      <w:divBdr>
        <w:top w:val="none" w:sz="0" w:space="0" w:color="auto"/>
        <w:left w:val="none" w:sz="0" w:space="0" w:color="auto"/>
        <w:bottom w:val="none" w:sz="0" w:space="0" w:color="auto"/>
        <w:right w:val="none" w:sz="0" w:space="0" w:color="auto"/>
      </w:divBdr>
    </w:div>
    <w:div w:id="550506244">
      <w:bodyDiv w:val="1"/>
      <w:marLeft w:val="0"/>
      <w:marRight w:val="0"/>
      <w:marTop w:val="0"/>
      <w:marBottom w:val="0"/>
      <w:divBdr>
        <w:top w:val="none" w:sz="0" w:space="0" w:color="auto"/>
        <w:left w:val="none" w:sz="0" w:space="0" w:color="auto"/>
        <w:bottom w:val="none" w:sz="0" w:space="0" w:color="auto"/>
        <w:right w:val="none" w:sz="0" w:space="0" w:color="auto"/>
      </w:divBdr>
    </w:div>
    <w:div w:id="590354171">
      <w:bodyDiv w:val="1"/>
      <w:marLeft w:val="0"/>
      <w:marRight w:val="0"/>
      <w:marTop w:val="0"/>
      <w:marBottom w:val="0"/>
      <w:divBdr>
        <w:top w:val="none" w:sz="0" w:space="0" w:color="auto"/>
        <w:left w:val="none" w:sz="0" w:space="0" w:color="auto"/>
        <w:bottom w:val="none" w:sz="0" w:space="0" w:color="auto"/>
        <w:right w:val="none" w:sz="0" w:space="0" w:color="auto"/>
      </w:divBdr>
    </w:div>
    <w:div w:id="745029549">
      <w:bodyDiv w:val="1"/>
      <w:marLeft w:val="0"/>
      <w:marRight w:val="0"/>
      <w:marTop w:val="0"/>
      <w:marBottom w:val="0"/>
      <w:divBdr>
        <w:top w:val="none" w:sz="0" w:space="0" w:color="auto"/>
        <w:left w:val="none" w:sz="0" w:space="0" w:color="auto"/>
        <w:bottom w:val="none" w:sz="0" w:space="0" w:color="auto"/>
        <w:right w:val="none" w:sz="0" w:space="0" w:color="auto"/>
      </w:divBdr>
      <w:divsChild>
        <w:div w:id="65566689">
          <w:marLeft w:val="0"/>
          <w:marRight w:val="0"/>
          <w:marTop w:val="0"/>
          <w:marBottom w:val="0"/>
          <w:divBdr>
            <w:top w:val="none" w:sz="0" w:space="0" w:color="auto"/>
            <w:left w:val="none" w:sz="0" w:space="0" w:color="auto"/>
            <w:bottom w:val="none" w:sz="0" w:space="0" w:color="auto"/>
            <w:right w:val="none" w:sz="0" w:space="0" w:color="auto"/>
          </w:divBdr>
          <w:divsChild>
            <w:div w:id="1236892113">
              <w:marLeft w:val="0"/>
              <w:marRight w:val="0"/>
              <w:marTop w:val="0"/>
              <w:marBottom w:val="0"/>
              <w:divBdr>
                <w:top w:val="none" w:sz="0" w:space="0" w:color="auto"/>
                <w:left w:val="none" w:sz="0" w:space="0" w:color="auto"/>
                <w:bottom w:val="none" w:sz="0" w:space="0" w:color="auto"/>
                <w:right w:val="none" w:sz="0" w:space="0" w:color="auto"/>
              </w:divBdr>
              <w:divsChild>
                <w:div w:id="1889756612">
                  <w:marLeft w:val="0"/>
                  <w:marRight w:val="0"/>
                  <w:marTop w:val="0"/>
                  <w:marBottom w:val="0"/>
                  <w:divBdr>
                    <w:top w:val="none" w:sz="0" w:space="0" w:color="auto"/>
                    <w:left w:val="none" w:sz="0" w:space="0" w:color="auto"/>
                    <w:bottom w:val="none" w:sz="0" w:space="0" w:color="auto"/>
                    <w:right w:val="none" w:sz="0" w:space="0" w:color="auto"/>
                  </w:divBdr>
                  <w:divsChild>
                    <w:div w:id="1383628144">
                      <w:marLeft w:val="22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7912680">
      <w:bodyDiv w:val="1"/>
      <w:marLeft w:val="0"/>
      <w:marRight w:val="0"/>
      <w:marTop w:val="0"/>
      <w:marBottom w:val="0"/>
      <w:divBdr>
        <w:top w:val="none" w:sz="0" w:space="0" w:color="auto"/>
        <w:left w:val="none" w:sz="0" w:space="0" w:color="auto"/>
        <w:bottom w:val="none" w:sz="0" w:space="0" w:color="auto"/>
        <w:right w:val="none" w:sz="0" w:space="0" w:color="auto"/>
      </w:divBdr>
      <w:divsChild>
        <w:div w:id="702750643">
          <w:marLeft w:val="0"/>
          <w:marRight w:val="0"/>
          <w:marTop w:val="0"/>
          <w:marBottom w:val="0"/>
          <w:divBdr>
            <w:top w:val="none" w:sz="0" w:space="0" w:color="auto"/>
            <w:left w:val="none" w:sz="0" w:space="0" w:color="auto"/>
            <w:bottom w:val="none" w:sz="0" w:space="0" w:color="auto"/>
            <w:right w:val="none" w:sz="0" w:space="0" w:color="auto"/>
          </w:divBdr>
          <w:divsChild>
            <w:div w:id="84112240">
              <w:marLeft w:val="0"/>
              <w:marRight w:val="0"/>
              <w:marTop w:val="0"/>
              <w:marBottom w:val="0"/>
              <w:divBdr>
                <w:top w:val="none" w:sz="0" w:space="0" w:color="auto"/>
                <w:left w:val="none" w:sz="0" w:space="0" w:color="auto"/>
                <w:bottom w:val="none" w:sz="0" w:space="0" w:color="auto"/>
                <w:right w:val="none" w:sz="0" w:space="0" w:color="auto"/>
              </w:divBdr>
            </w:div>
            <w:div w:id="498889991">
              <w:marLeft w:val="0"/>
              <w:marRight w:val="0"/>
              <w:marTop w:val="0"/>
              <w:marBottom w:val="0"/>
              <w:divBdr>
                <w:top w:val="none" w:sz="0" w:space="0" w:color="auto"/>
                <w:left w:val="none" w:sz="0" w:space="0" w:color="auto"/>
                <w:bottom w:val="none" w:sz="0" w:space="0" w:color="auto"/>
                <w:right w:val="none" w:sz="0" w:space="0" w:color="auto"/>
              </w:divBdr>
            </w:div>
            <w:div w:id="101299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542945">
      <w:bodyDiv w:val="1"/>
      <w:marLeft w:val="0"/>
      <w:marRight w:val="0"/>
      <w:marTop w:val="0"/>
      <w:marBottom w:val="0"/>
      <w:divBdr>
        <w:top w:val="none" w:sz="0" w:space="0" w:color="auto"/>
        <w:left w:val="none" w:sz="0" w:space="0" w:color="auto"/>
        <w:bottom w:val="none" w:sz="0" w:space="0" w:color="auto"/>
        <w:right w:val="none" w:sz="0" w:space="0" w:color="auto"/>
      </w:divBdr>
    </w:div>
    <w:div w:id="870219467">
      <w:bodyDiv w:val="1"/>
      <w:marLeft w:val="0"/>
      <w:marRight w:val="0"/>
      <w:marTop w:val="0"/>
      <w:marBottom w:val="0"/>
      <w:divBdr>
        <w:top w:val="none" w:sz="0" w:space="0" w:color="auto"/>
        <w:left w:val="none" w:sz="0" w:space="0" w:color="auto"/>
        <w:bottom w:val="none" w:sz="0" w:space="0" w:color="auto"/>
        <w:right w:val="none" w:sz="0" w:space="0" w:color="auto"/>
      </w:divBdr>
    </w:div>
    <w:div w:id="876545365">
      <w:bodyDiv w:val="1"/>
      <w:marLeft w:val="0"/>
      <w:marRight w:val="0"/>
      <w:marTop w:val="0"/>
      <w:marBottom w:val="0"/>
      <w:divBdr>
        <w:top w:val="none" w:sz="0" w:space="0" w:color="auto"/>
        <w:left w:val="none" w:sz="0" w:space="0" w:color="auto"/>
        <w:bottom w:val="none" w:sz="0" w:space="0" w:color="auto"/>
        <w:right w:val="none" w:sz="0" w:space="0" w:color="auto"/>
      </w:divBdr>
      <w:divsChild>
        <w:div w:id="1652322633">
          <w:marLeft w:val="0"/>
          <w:marRight w:val="0"/>
          <w:marTop w:val="0"/>
          <w:marBottom w:val="0"/>
          <w:divBdr>
            <w:top w:val="none" w:sz="0" w:space="0" w:color="auto"/>
            <w:left w:val="none" w:sz="0" w:space="0" w:color="auto"/>
            <w:bottom w:val="none" w:sz="0" w:space="0" w:color="auto"/>
            <w:right w:val="none" w:sz="0" w:space="0" w:color="auto"/>
          </w:divBdr>
          <w:divsChild>
            <w:div w:id="781799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559588">
      <w:bodyDiv w:val="1"/>
      <w:marLeft w:val="0"/>
      <w:marRight w:val="0"/>
      <w:marTop w:val="0"/>
      <w:marBottom w:val="0"/>
      <w:divBdr>
        <w:top w:val="none" w:sz="0" w:space="0" w:color="auto"/>
        <w:left w:val="none" w:sz="0" w:space="0" w:color="auto"/>
        <w:bottom w:val="none" w:sz="0" w:space="0" w:color="auto"/>
        <w:right w:val="none" w:sz="0" w:space="0" w:color="auto"/>
      </w:divBdr>
      <w:divsChild>
        <w:div w:id="2094551053">
          <w:marLeft w:val="0"/>
          <w:marRight w:val="0"/>
          <w:marTop w:val="0"/>
          <w:marBottom w:val="0"/>
          <w:divBdr>
            <w:top w:val="none" w:sz="0" w:space="0" w:color="auto"/>
            <w:left w:val="none" w:sz="0" w:space="0" w:color="auto"/>
            <w:bottom w:val="none" w:sz="0" w:space="0" w:color="auto"/>
            <w:right w:val="none" w:sz="0" w:space="0" w:color="auto"/>
          </w:divBdr>
          <w:divsChild>
            <w:div w:id="66232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275387">
      <w:bodyDiv w:val="1"/>
      <w:marLeft w:val="0"/>
      <w:marRight w:val="0"/>
      <w:marTop w:val="0"/>
      <w:marBottom w:val="0"/>
      <w:divBdr>
        <w:top w:val="none" w:sz="0" w:space="0" w:color="auto"/>
        <w:left w:val="none" w:sz="0" w:space="0" w:color="auto"/>
        <w:bottom w:val="none" w:sz="0" w:space="0" w:color="auto"/>
        <w:right w:val="none" w:sz="0" w:space="0" w:color="auto"/>
      </w:divBdr>
      <w:divsChild>
        <w:div w:id="1822044345">
          <w:marLeft w:val="0"/>
          <w:marRight w:val="0"/>
          <w:marTop w:val="0"/>
          <w:marBottom w:val="0"/>
          <w:divBdr>
            <w:top w:val="none" w:sz="0" w:space="0" w:color="auto"/>
            <w:left w:val="none" w:sz="0" w:space="0" w:color="auto"/>
            <w:bottom w:val="none" w:sz="0" w:space="0" w:color="auto"/>
            <w:right w:val="none" w:sz="0" w:space="0" w:color="auto"/>
          </w:divBdr>
          <w:divsChild>
            <w:div w:id="46550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873248">
      <w:bodyDiv w:val="1"/>
      <w:marLeft w:val="0"/>
      <w:marRight w:val="0"/>
      <w:marTop w:val="0"/>
      <w:marBottom w:val="0"/>
      <w:divBdr>
        <w:top w:val="none" w:sz="0" w:space="0" w:color="auto"/>
        <w:left w:val="none" w:sz="0" w:space="0" w:color="auto"/>
        <w:bottom w:val="none" w:sz="0" w:space="0" w:color="auto"/>
        <w:right w:val="none" w:sz="0" w:space="0" w:color="auto"/>
      </w:divBdr>
    </w:div>
    <w:div w:id="979116223">
      <w:bodyDiv w:val="1"/>
      <w:marLeft w:val="0"/>
      <w:marRight w:val="0"/>
      <w:marTop w:val="0"/>
      <w:marBottom w:val="0"/>
      <w:divBdr>
        <w:top w:val="none" w:sz="0" w:space="0" w:color="auto"/>
        <w:left w:val="none" w:sz="0" w:space="0" w:color="auto"/>
        <w:bottom w:val="none" w:sz="0" w:space="0" w:color="auto"/>
        <w:right w:val="none" w:sz="0" w:space="0" w:color="auto"/>
      </w:divBdr>
    </w:div>
    <w:div w:id="1157770426">
      <w:bodyDiv w:val="1"/>
      <w:marLeft w:val="0"/>
      <w:marRight w:val="0"/>
      <w:marTop w:val="0"/>
      <w:marBottom w:val="0"/>
      <w:divBdr>
        <w:top w:val="none" w:sz="0" w:space="0" w:color="auto"/>
        <w:left w:val="none" w:sz="0" w:space="0" w:color="auto"/>
        <w:bottom w:val="none" w:sz="0" w:space="0" w:color="auto"/>
        <w:right w:val="none" w:sz="0" w:space="0" w:color="auto"/>
      </w:divBdr>
      <w:divsChild>
        <w:div w:id="1919053473">
          <w:marLeft w:val="0"/>
          <w:marRight w:val="0"/>
          <w:marTop w:val="0"/>
          <w:marBottom w:val="0"/>
          <w:divBdr>
            <w:top w:val="none" w:sz="0" w:space="0" w:color="auto"/>
            <w:left w:val="none" w:sz="0" w:space="0" w:color="auto"/>
            <w:bottom w:val="none" w:sz="0" w:space="0" w:color="auto"/>
            <w:right w:val="none" w:sz="0" w:space="0" w:color="auto"/>
          </w:divBdr>
          <w:divsChild>
            <w:div w:id="876741448">
              <w:marLeft w:val="0"/>
              <w:marRight w:val="0"/>
              <w:marTop w:val="0"/>
              <w:marBottom w:val="0"/>
              <w:divBdr>
                <w:top w:val="none" w:sz="0" w:space="0" w:color="auto"/>
                <w:left w:val="none" w:sz="0" w:space="0" w:color="auto"/>
                <w:bottom w:val="none" w:sz="0" w:space="0" w:color="auto"/>
                <w:right w:val="none" w:sz="0" w:space="0" w:color="auto"/>
              </w:divBdr>
              <w:divsChild>
                <w:div w:id="1436749830">
                  <w:marLeft w:val="0"/>
                  <w:marRight w:val="0"/>
                  <w:marTop w:val="0"/>
                  <w:marBottom w:val="0"/>
                  <w:divBdr>
                    <w:top w:val="none" w:sz="0" w:space="0" w:color="auto"/>
                    <w:left w:val="none" w:sz="0" w:space="0" w:color="auto"/>
                    <w:bottom w:val="none" w:sz="0" w:space="0" w:color="auto"/>
                    <w:right w:val="none" w:sz="0" w:space="0" w:color="auto"/>
                  </w:divBdr>
                  <w:divsChild>
                    <w:div w:id="1475492366">
                      <w:marLeft w:val="22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6127810">
      <w:bodyDiv w:val="1"/>
      <w:marLeft w:val="0"/>
      <w:marRight w:val="0"/>
      <w:marTop w:val="0"/>
      <w:marBottom w:val="0"/>
      <w:divBdr>
        <w:top w:val="none" w:sz="0" w:space="0" w:color="auto"/>
        <w:left w:val="none" w:sz="0" w:space="0" w:color="auto"/>
        <w:bottom w:val="none" w:sz="0" w:space="0" w:color="auto"/>
        <w:right w:val="none" w:sz="0" w:space="0" w:color="auto"/>
      </w:divBdr>
      <w:divsChild>
        <w:div w:id="275409232">
          <w:marLeft w:val="0"/>
          <w:marRight w:val="0"/>
          <w:marTop w:val="0"/>
          <w:marBottom w:val="0"/>
          <w:divBdr>
            <w:top w:val="none" w:sz="0" w:space="0" w:color="auto"/>
            <w:left w:val="none" w:sz="0" w:space="0" w:color="auto"/>
            <w:bottom w:val="none" w:sz="0" w:space="0" w:color="auto"/>
            <w:right w:val="none" w:sz="0" w:space="0" w:color="auto"/>
          </w:divBdr>
          <w:divsChild>
            <w:div w:id="530606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039521">
      <w:bodyDiv w:val="1"/>
      <w:marLeft w:val="0"/>
      <w:marRight w:val="0"/>
      <w:marTop w:val="0"/>
      <w:marBottom w:val="0"/>
      <w:divBdr>
        <w:top w:val="none" w:sz="0" w:space="0" w:color="auto"/>
        <w:left w:val="none" w:sz="0" w:space="0" w:color="auto"/>
        <w:bottom w:val="none" w:sz="0" w:space="0" w:color="auto"/>
        <w:right w:val="none" w:sz="0" w:space="0" w:color="auto"/>
      </w:divBdr>
    </w:div>
    <w:div w:id="1445073275">
      <w:bodyDiv w:val="1"/>
      <w:marLeft w:val="0"/>
      <w:marRight w:val="0"/>
      <w:marTop w:val="0"/>
      <w:marBottom w:val="0"/>
      <w:divBdr>
        <w:top w:val="none" w:sz="0" w:space="0" w:color="auto"/>
        <w:left w:val="none" w:sz="0" w:space="0" w:color="auto"/>
        <w:bottom w:val="none" w:sz="0" w:space="0" w:color="auto"/>
        <w:right w:val="none" w:sz="0" w:space="0" w:color="auto"/>
      </w:divBdr>
      <w:divsChild>
        <w:div w:id="1597059067">
          <w:marLeft w:val="0"/>
          <w:marRight w:val="0"/>
          <w:marTop w:val="0"/>
          <w:marBottom w:val="0"/>
          <w:divBdr>
            <w:top w:val="none" w:sz="0" w:space="0" w:color="auto"/>
            <w:left w:val="none" w:sz="0" w:space="0" w:color="auto"/>
            <w:bottom w:val="none" w:sz="0" w:space="0" w:color="auto"/>
            <w:right w:val="none" w:sz="0" w:space="0" w:color="auto"/>
          </w:divBdr>
          <w:divsChild>
            <w:div w:id="371076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469289">
      <w:bodyDiv w:val="1"/>
      <w:marLeft w:val="0"/>
      <w:marRight w:val="0"/>
      <w:marTop w:val="0"/>
      <w:marBottom w:val="0"/>
      <w:divBdr>
        <w:top w:val="none" w:sz="0" w:space="0" w:color="auto"/>
        <w:left w:val="none" w:sz="0" w:space="0" w:color="auto"/>
        <w:bottom w:val="none" w:sz="0" w:space="0" w:color="auto"/>
        <w:right w:val="none" w:sz="0" w:space="0" w:color="auto"/>
      </w:divBdr>
      <w:divsChild>
        <w:div w:id="1362970848">
          <w:marLeft w:val="0"/>
          <w:marRight w:val="0"/>
          <w:marTop w:val="0"/>
          <w:marBottom w:val="0"/>
          <w:divBdr>
            <w:top w:val="none" w:sz="0" w:space="0" w:color="auto"/>
            <w:left w:val="none" w:sz="0" w:space="0" w:color="auto"/>
            <w:bottom w:val="none" w:sz="0" w:space="0" w:color="auto"/>
            <w:right w:val="none" w:sz="0" w:space="0" w:color="auto"/>
          </w:divBdr>
          <w:divsChild>
            <w:div w:id="533349620">
              <w:marLeft w:val="0"/>
              <w:marRight w:val="0"/>
              <w:marTop w:val="0"/>
              <w:marBottom w:val="0"/>
              <w:divBdr>
                <w:top w:val="none" w:sz="0" w:space="0" w:color="auto"/>
                <w:left w:val="none" w:sz="0" w:space="0" w:color="auto"/>
                <w:bottom w:val="none" w:sz="0" w:space="0" w:color="auto"/>
                <w:right w:val="none" w:sz="0" w:space="0" w:color="auto"/>
              </w:divBdr>
              <w:divsChild>
                <w:div w:id="122576580">
                  <w:marLeft w:val="0"/>
                  <w:marRight w:val="0"/>
                  <w:marTop w:val="0"/>
                  <w:marBottom w:val="0"/>
                  <w:divBdr>
                    <w:top w:val="none" w:sz="0" w:space="0" w:color="auto"/>
                    <w:left w:val="none" w:sz="0" w:space="0" w:color="auto"/>
                    <w:bottom w:val="none" w:sz="0" w:space="0" w:color="auto"/>
                    <w:right w:val="none" w:sz="0" w:space="0" w:color="auto"/>
                  </w:divBdr>
                  <w:divsChild>
                    <w:div w:id="1295984586">
                      <w:marLeft w:val="22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6418987">
      <w:bodyDiv w:val="1"/>
      <w:marLeft w:val="0"/>
      <w:marRight w:val="0"/>
      <w:marTop w:val="0"/>
      <w:marBottom w:val="0"/>
      <w:divBdr>
        <w:top w:val="none" w:sz="0" w:space="0" w:color="auto"/>
        <w:left w:val="none" w:sz="0" w:space="0" w:color="auto"/>
        <w:bottom w:val="none" w:sz="0" w:space="0" w:color="auto"/>
        <w:right w:val="none" w:sz="0" w:space="0" w:color="auto"/>
      </w:divBdr>
    </w:div>
    <w:div w:id="1829133547">
      <w:bodyDiv w:val="1"/>
      <w:marLeft w:val="0"/>
      <w:marRight w:val="0"/>
      <w:marTop w:val="0"/>
      <w:marBottom w:val="0"/>
      <w:divBdr>
        <w:top w:val="none" w:sz="0" w:space="0" w:color="auto"/>
        <w:left w:val="none" w:sz="0" w:space="0" w:color="auto"/>
        <w:bottom w:val="none" w:sz="0" w:space="0" w:color="auto"/>
        <w:right w:val="none" w:sz="0" w:space="0" w:color="auto"/>
      </w:divBdr>
    </w:div>
    <w:div w:id="1963341075">
      <w:bodyDiv w:val="1"/>
      <w:marLeft w:val="0"/>
      <w:marRight w:val="0"/>
      <w:marTop w:val="0"/>
      <w:marBottom w:val="0"/>
      <w:divBdr>
        <w:top w:val="none" w:sz="0" w:space="0" w:color="auto"/>
        <w:left w:val="none" w:sz="0" w:space="0" w:color="auto"/>
        <w:bottom w:val="none" w:sz="0" w:space="0" w:color="auto"/>
        <w:right w:val="none" w:sz="0" w:space="0" w:color="auto"/>
      </w:divBdr>
      <w:divsChild>
        <w:div w:id="1395851914">
          <w:marLeft w:val="0"/>
          <w:marRight w:val="0"/>
          <w:marTop w:val="0"/>
          <w:marBottom w:val="0"/>
          <w:divBdr>
            <w:top w:val="none" w:sz="0" w:space="0" w:color="auto"/>
            <w:left w:val="none" w:sz="0" w:space="0" w:color="auto"/>
            <w:bottom w:val="none" w:sz="0" w:space="0" w:color="auto"/>
            <w:right w:val="none" w:sz="0" w:space="0" w:color="auto"/>
          </w:divBdr>
          <w:divsChild>
            <w:div w:id="1434550116">
              <w:marLeft w:val="0"/>
              <w:marRight w:val="0"/>
              <w:marTop w:val="0"/>
              <w:marBottom w:val="0"/>
              <w:divBdr>
                <w:top w:val="none" w:sz="0" w:space="0" w:color="auto"/>
                <w:left w:val="none" w:sz="0" w:space="0" w:color="auto"/>
                <w:bottom w:val="none" w:sz="0" w:space="0" w:color="auto"/>
                <w:right w:val="none" w:sz="0" w:space="0" w:color="auto"/>
              </w:divBdr>
              <w:divsChild>
                <w:div w:id="2082098801">
                  <w:marLeft w:val="0"/>
                  <w:marRight w:val="0"/>
                  <w:marTop w:val="0"/>
                  <w:marBottom w:val="0"/>
                  <w:divBdr>
                    <w:top w:val="none" w:sz="0" w:space="0" w:color="auto"/>
                    <w:left w:val="none" w:sz="0" w:space="0" w:color="auto"/>
                    <w:bottom w:val="none" w:sz="0" w:space="0" w:color="auto"/>
                    <w:right w:val="none" w:sz="0" w:space="0" w:color="auto"/>
                  </w:divBdr>
                  <w:divsChild>
                    <w:div w:id="956370371">
                      <w:marLeft w:val="22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9360356">
      <w:bodyDiv w:val="1"/>
      <w:marLeft w:val="0"/>
      <w:marRight w:val="0"/>
      <w:marTop w:val="0"/>
      <w:marBottom w:val="0"/>
      <w:divBdr>
        <w:top w:val="none" w:sz="0" w:space="0" w:color="auto"/>
        <w:left w:val="none" w:sz="0" w:space="0" w:color="auto"/>
        <w:bottom w:val="none" w:sz="0" w:space="0" w:color="auto"/>
        <w:right w:val="none" w:sz="0" w:space="0" w:color="auto"/>
      </w:divBdr>
      <w:divsChild>
        <w:div w:id="531919293">
          <w:marLeft w:val="0"/>
          <w:marRight w:val="0"/>
          <w:marTop w:val="0"/>
          <w:marBottom w:val="0"/>
          <w:divBdr>
            <w:top w:val="none" w:sz="0" w:space="0" w:color="auto"/>
            <w:left w:val="none" w:sz="0" w:space="0" w:color="auto"/>
            <w:bottom w:val="none" w:sz="0" w:space="0" w:color="auto"/>
            <w:right w:val="none" w:sz="0" w:space="0" w:color="auto"/>
          </w:divBdr>
          <w:divsChild>
            <w:div w:id="639769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403811">
      <w:bodyDiv w:val="1"/>
      <w:marLeft w:val="0"/>
      <w:marRight w:val="0"/>
      <w:marTop w:val="0"/>
      <w:marBottom w:val="0"/>
      <w:divBdr>
        <w:top w:val="none" w:sz="0" w:space="0" w:color="auto"/>
        <w:left w:val="none" w:sz="0" w:space="0" w:color="auto"/>
        <w:bottom w:val="none" w:sz="0" w:space="0" w:color="auto"/>
        <w:right w:val="none" w:sz="0" w:space="0" w:color="auto"/>
      </w:divBdr>
    </w:div>
    <w:div w:id="2105491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HTTPS_CM – v0.1.docx</Template>
  <TotalTime>12</TotalTime>
  <Pages>9</Pages>
  <Words>1158</Words>
  <Characters>6606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CM Plan</vt:lpstr>
    </vt:vector>
  </TitlesOfParts>
  <Manager>Nguyen Thanh Nam</Manager>
  <Company>FPT Software</Company>
  <LinksUpToDate>false</LinksUpToDate>
  <CharactersWithSpaces>7749</CharactersWithSpaces>
  <SharedDoc>false</SharedDoc>
  <HLinks>
    <vt:vector size="72" baseType="variant">
      <vt:variant>
        <vt:i4>4325469</vt:i4>
      </vt:variant>
      <vt:variant>
        <vt:i4>69</vt:i4>
      </vt:variant>
      <vt:variant>
        <vt:i4>0</vt:i4>
      </vt:variant>
      <vt:variant>
        <vt:i4>5</vt:i4>
      </vt:variant>
      <vt:variant>
        <vt:lpwstr>\\101.102.103.4</vt:lpwstr>
      </vt:variant>
      <vt:variant>
        <vt:lpwstr/>
      </vt:variant>
      <vt:variant>
        <vt:i4>1179696</vt:i4>
      </vt:variant>
      <vt:variant>
        <vt:i4>62</vt:i4>
      </vt:variant>
      <vt:variant>
        <vt:i4>0</vt:i4>
      </vt:variant>
      <vt:variant>
        <vt:i4>5</vt:i4>
      </vt:variant>
      <vt:variant>
        <vt:lpwstr/>
      </vt:variant>
      <vt:variant>
        <vt:lpwstr>_Toc213570612</vt:lpwstr>
      </vt:variant>
      <vt:variant>
        <vt:i4>1179696</vt:i4>
      </vt:variant>
      <vt:variant>
        <vt:i4>56</vt:i4>
      </vt:variant>
      <vt:variant>
        <vt:i4>0</vt:i4>
      </vt:variant>
      <vt:variant>
        <vt:i4>5</vt:i4>
      </vt:variant>
      <vt:variant>
        <vt:lpwstr/>
      </vt:variant>
      <vt:variant>
        <vt:lpwstr>_Toc213570611</vt:lpwstr>
      </vt:variant>
      <vt:variant>
        <vt:i4>1179696</vt:i4>
      </vt:variant>
      <vt:variant>
        <vt:i4>50</vt:i4>
      </vt:variant>
      <vt:variant>
        <vt:i4>0</vt:i4>
      </vt:variant>
      <vt:variant>
        <vt:i4>5</vt:i4>
      </vt:variant>
      <vt:variant>
        <vt:lpwstr/>
      </vt:variant>
      <vt:variant>
        <vt:lpwstr>_Toc213570610</vt:lpwstr>
      </vt:variant>
      <vt:variant>
        <vt:i4>1245232</vt:i4>
      </vt:variant>
      <vt:variant>
        <vt:i4>44</vt:i4>
      </vt:variant>
      <vt:variant>
        <vt:i4>0</vt:i4>
      </vt:variant>
      <vt:variant>
        <vt:i4>5</vt:i4>
      </vt:variant>
      <vt:variant>
        <vt:lpwstr/>
      </vt:variant>
      <vt:variant>
        <vt:lpwstr>_Toc213570609</vt:lpwstr>
      </vt:variant>
      <vt:variant>
        <vt:i4>1245232</vt:i4>
      </vt:variant>
      <vt:variant>
        <vt:i4>38</vt:i4>
      </vt:variant>
      <vt:variant>
        <vt:i4>0</vt:i4>
      </vt:variant>
      <vt:variant>
        <vt:i4>5</vt:i4>
      </vt:variant>
      <vt:variant>
        <vt:lpwstr/>
      </vt:variant>
      <vt:variant>
        <vt:lpwstr>_Toc213570608</vt:lpwstr>
      </vt:variant>
      <vt:variant>
        <vt:i4>1245232</vt:i4>
      </vt:variant>
      <vt:variant>
        <vt:i4>32</vt:i4>
      </vt:variant>
      <vt:variant>
        <vt:i4>0</vt:i4>
      </vt:variant>
      <vt:variant>
        <vt:i4>5</vt:i4>
      </vt:variant>
      <vt:variant>
        <vt:lpwstr/>
      </vt:variant>
      <vt:variant>
        <vt:lpwstr>_Toc213570607</vt:lpwstr>
      </vt:variant>
      <vt:variant>
        <vt:i4>1245232</vt:i4>
      </vt:variant>
      <vt:variant>
        <vt:i4>26</vt:i4>
      </vt:variant>
      <vt:variant>
        <vt:i4>0</vt:i4>
      </vt:variant>
      <vt:variant>
        <vt:i4>5</vt:i4>
      </vt:variant>
      <vt:variant>
        <vt:lpwstr/>
      </vt:variant>
      <vt:variant>
        <vt:lpwstr>_Toc213570606</vt:lpwstr>
      </vt:variant>
      <vt:variant>
        <vt:i4>1245232</vt:i4>
      </vt:variant>
      <vt:variant>
        <vt:i4>20</vt:i4>
      </vt:variant>
      <vt:variant>
        <vt:i4>0</vt:i4>
      </vt:variant>
      <vt:variant>
        <vt:i4>5</vt:i4>
      </vt:variant>
      <vt:variant>
        <vt:lpwstr/>
      </vt:variant>
      <vt:variant>
        <vt:lpwstr>_Toc213570605</vt:lpwstr>
      </vt:variant>
      <vt:variant>
        <vt:i4>1245232</vt:i4>
      </vt:variant>
      <vt:variant>
        <vt:i4>14</vt:i4>
      </vt:variant>
      <vt:variant>
        <vt:i4>0</vt:i4>
      </vt:variant>
      <vt:variant>
        <vt:i4>5</vt:i4>
      </vt:variant>
      <vt:variant>
        <vt:lpwstr/>
      </vt:variant>
      <vt:variant>
        <vt:lpwstr>_Toc213570604</vt:lpwstr>
      </vt:variant>
      <vt:variant>
        <vt:i4>1245232</vt:i4>
      </vt:variant>
      <vt:variant>
        <vt:i4>8</vt:i4>
      </vt:variant>
      <vt:variant>
        <vt:i4>0</vt:i4>
      </vt:variant>
      <vt:variant>
        <vt:i4>5</vt:i4>
      </vt:variant>
      <vt:variant>
        <vt:lpwstr/>
      </vt:variant>
      <vt:variant>
        <vt:lpwstr>_Toc213570603</vt:lpwstr>
      </vt:variant>
      <vt:variant>
        <vt:i4>1245232</vt:i4>
      </vt:variant>
      <vt:variant>
        <vt:i4>2</vt:i4>
      </vt:variant>
      <vt:variant>
        <vt:i4>0</vt:i4>
      </vt:variant>
      <vt:variant>
        <vt:i4>5</vt:i4>
      </vt:variant>
      <vt:variant>
        <vt:lpwstr/>
      </vt:variant>
      <vt:variant>
        <vt:lpwstr>_Toc213570602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CM Plan</dc:title>
  <dc:subject>v 2/1</dc:subject>
  <dc:creator>thanhntp</dc:creator>
  <cp:keywords>project, plan, estimate, scope, specification, development</cp:keywords>
  <dc:description>'- 2.3.1 Promotions Area: Uncontrolled Area: Delete_x000d_
- 2.3.2 Directory structure: Map to Area column: Change items related to Uncontrolled Area to NA_x000d_
- 2.5 Change control: Add request to "Change Control Report sheet in CM Report"</dc:description>
  <cp:lastModifiedBy>HP</cp:lastModifiedBy>
  <cp:revision>17</cp:revision>
  <cp:lastPrinted>2000-10-06T11:04:00Z</cp:lastPrinted>
  <dcterms:created xsi:type="dcterms:W3CDTF">2013-01-14T03:20:00Z</dcterms:created>
  <dcterms:modified xsi:type="dcterms:W3CDTF">2013-01-14T03:33:00Z</dcterms:modified>
  <cp:category>Template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
    <vt:lpwstr>Winsoft Software Inc.</vt:lpwstr>
  </property>
  <property fmtid="{D5CDD505-2E9C-101B-9397-08002B2CF9AE}" pid="3" name="Department">
    <vt:lpwstr>FPTSoft</vt:lpwstr>
  </property>
  <property fmtid="{D5CDD505-2E9C-101B-9397-08002B2CF9AE}" pid="4" name="DocVersion">
    <vt:lpwstr>0.5</vt:lpwstr>
  </property>
</Properties>
</file>